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92A18" w14:textId="77777777" w:rsidR="00A47BC8" w:rsidRPr="00DA422B" w:rsidRDefault="003E0BB5">
      <w:pPr>
        <w:rPr>
          <w:rFonts w:ascii="Times New Roman" w:hAnsi="Times New Roman" w:cs="Times New Roman"/>
          <w:b/>
          <w:sz w:val="24"/>
          <w:szCs w:val="24"/>
        </w:rPr>
      </w:pPr>
      <w:r w:rsidRPr="00DA422B">
        <w:rPr>
          <w:rFonts w:ascii="Times New Roman" w:hAnsi="Times New Roman" w:cs="Times New Roman"/>
          <w:b/>
          <w:sz w:val="24"/>
          <w:szCs w:val="24"/>
        </w:rPr>
        <w:t>EXPERIMENTAL MODEL AND SUBJECT DETAILS</w:t>
      </w:r>
    </w:p>
    <w:p w14:paraId="2AB0B708" w14:textId="1967141A" w:rsidR="00A47BC8" w:rsidRPr="00DA422B" w:rsidRDefault="00A47BC8">
      <w:pPr>
        <w:rPr>
          <w:rFonts w:ascii="Times New Roman" w:hAnsi="Times New Roman" w:cs="Times New Roman"/>
          <w:b/>
          <w:sz w:val="24"/>
          <w:szCs w:val="24"/>
        </w:rPr>
      </w:pPr>
    </w:p>
    <w:p w14:paraId="586A7F5A" w14:textId="227AE46A" w:rsidR="00A47BC8" w:rsidRPr="00DA422B" w:rsidRDefault="00A47BC8">
      <w:pPr>
        <w:rPr>
          <w:rFonts w:ascii="Times New Roman" w:hAnsi="Times New Roman" w:cs="Times New Roman"/>
          <w:sz w:val="24"/>
          <w:szCs w:val="24"/>
        </w:rPr>
      </w:pPr>
      <w:bookmarkStart w:id="0" w:name="_GoBack"/>
      <w:bookmarkEnd w:id="0"/>
    </w:p>
    <w:p w14:paraId="08A48A8C" w14:textId="77777777" w:rsidR="00A47BC8" w:rsidRPr="00DA422B" w:rsidRDefault="00A47BC8">
      <w:pPr>
        <w:rPr>
          <w:rFonts w:ascii="Times New Roman" w:hAnsi="Times New Roman" w:cs="Times New Roman"/>
          <w:b/>
          <w:sz w:val="24"/>
          <w:szCs w:val="24"/>
        </w:rPr>
      </w:pPr>
    </w:p>
    <w:p w14:paraId="2B63D116" w14:textId="77777777" w:rsidR="00A47BC8" w:rsidRPr="00DA422B" w:rsidRDefault="003E0BB5">
      <w:pPr>
        <w:rPr>
          <w:rFonts w:ascii="Times New Roman" w:hAnsi="Times New Roman" w:cs="Times New Roman"/>
          <w:b/>
          <w:sz w:val="24"/>
          <w:szCs w:val="24"/>
        </w:rPr>
      </w:pPr>
      <w:r w:rsidRPr="00DA422B">
        <w:rPr>
          <w:rFonts w:ascii="Times New Roman" w:hAnsi="Times New Roman" w:cs="Times New Roman"/>
          <w:b/>
          <w:sz w:val="24"/>
          <w:szCs w:val="24"/>
        </w:rPr>
        <w:t>QUANTIFICATION AND STATISTICAL ANALYSIS</w:t>
      </w:r>
    </w:p>
    <w:p w14:paraId="2F59039F" w14:textId="77777777" w:rsidR="00A47BC8" w:rsidRPr="00DA422B" w:rsidRDefault="00A47BC8">
      <w:pPr>
        <w:rPr>
          <w:rFonts w:ascii="Times New Roman" w:hAnsi="Times New Roman" w:cs="Times New Roman"/>
          <w:sz w:val="24"/>
          <w:szCs w:val="24"/>
        </w:rPr>
      </w:pPr>
    </w:p>
    <w:p w14:paraId="04ECC14F" w14:textId="0AFA78A0" w:rsidR="00A47BC8" w:rsidRPr="00DA422B" w:rsidRDefault="000725DB">
      <w:pPr>
        <w:rPr>
          <w:rFonts w:ascii="Times New Roman" w:hAnsi="Times New Roman" w:cs="Times New Roman"/>
          <w:b/>
          <w:sz w:val="24"/>
          <w:szCs w:val="24"/>
        </w:rPr>
      </w:pPr>
      <w:proofErr w:type="gramStart"/>
      <w:r w:rsidRPr="00DA422B">
        <w:rPr>
          <w:rFonts w:ascii="Times New Roman" w:hAnsi="Times New Roman" w:cs="Times New Roman"/>
          <w:b/>
          <w:sz w:val="24"/>
          <w:szCs w:val="24"/>
        </w:rPr>
        <w:t>Poly(</w:t>
      </w:r>
      <w:proofErr w:type="gramEnd"/>
      <w:r w:rsidRPr="00DA422B">
        <w:rPr>
          <w:rFonts w:ascii="Times New Roman" w:hAnsi="Times New Roman" w:cs="Times New Roman"/>
          <w:b/>
          <w:sz w:val="24"/>
          <w:szCs w:val="24"/>
        </w:rPr>
        <w:t>A)</w:t>
      </w:r>
      <w:r w:rsidR="003E0BB5" w:rsidRPr="00DA422B">
        <w:rPr>
          <w:rFonts w:ascii="Times New Roman" w:hAnsi="Times New Roman" w:cs="Times New Roman"/>
          <w:b/>
          <w:sz w:val="24"/>
          <w:szCs w:val="24"/>
        </w:rPr>
        <w:t>-</w:t>
      </w:r>
      <w:proofErr w:type="spellStart"/>
      <w:r w:rsidR="003E0BB5" w:rsidRPr="00DA422B">
        <w:rPr>
          <w:rFonts w:ascii="Times New Roman" w:hAnsi="Times New Roman" w:cs="Times New Roman"/>
          <w:b/>
          <w:sz w:val="24"/>
          <w:szCs w:val="24"/>
        </w:rPr>
        <w:t>seq</w:t>
      </w:r>
      <w:proofErr w:type="spellEnd"/>
      <w:r w:rsidR="003E0BB5" w:rsidRPr="00DA422B">
        <w:rPr>
          <w:rFonts w:ascii="Times New Roman" w:hAnsi="Times New Roman" w:cs="Times New Roman"/>
          <w:b/>
          <w:sz w:val="24"/>
          <w:szCs w:val="24"/>
        </w:rPr>
        <w:t xml:space="preserve"> Data Processing</w:t>
      </w:r>
    </w:p>
    <w:p w14:paraId="09C09F50" w14:textId="2C222877" w:rsidR="00A47BC8" w:rsidRPr="00DA422B" w:rsidRDefault="00690F80">
      <w:pPr>
        <w:rPr>
          <w:rFonts w:ascii="Times New Roman" w:hAnsi="Times New Roman" w:cs="Times New Roman"/>
          <w:sz w:val="24"/>
          <w:szCs w:val="24"/>
        </w:rPr>
      </w:pPr>
      <w:proofErr w:type="gramStart"/>
      <w:r>
        <w:rPr>
          <w:rFonts w:ascii="Times New Roman" w:hAnsi="Times New Roman" w:cs="Times New Roman"/>
          <w:sz w:val="24"/>
          <w:szCs w:val="24"/>
        </w:rPr>
        <w:t>Poly(</w:t>
      </w:r>
      <w:proofErr w:type="gramEnd"/>
      <w:r>
        <w:rPr>
          <w:rFonts w:ascii="Times New Roman" w:hAnsi="Times New Roman" w:cs="Times New Roman"/>
          <w:sz w:val="24"/>
          <w:szCs w:val="24"/>
        </w:rPr>
        <w:t>A)-</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libraries for s</w:t>
      </w:r>
      <w:r w:rsidR="003E0BB5" w:rsidRPr="00DA422B">
        <w:rPr>
          <w:rFonts w:ascii="Times New Roman" w:hAnsi="Times New Roman" w:cs="Times New Roman"/>
          <w:sz w:val="24"/>
          <w:szCs w:val="24"/>
        </w:rPr>
        <w:t xml:space="preserve">ix cell lines </w:t>
      </w:r>
      <w:r w:rsidR="000725DB" w:rsidRPr="00DA422B">
        <w:rPr>
          <w:rFonts w:ascii="Times New Roman" w:hAnsi="Times New Roman" w:cs="Times New Roman"/>
          <w:sz w:val="24"/>
          <w:szCs w:val="24"/>
        </w:rPr>
        <w:t>(</w:t>
      </w:r>
      <w:r w:rsidR="003E0BB5" w:rsidRPr="00DA422B">
        <w:rPr>
          <w:rFonts w:ascii="Times New Roman" w:hAnsi="Times New Roman" w:cs="Times New Roman"/>
          <w:sz w:val="24"/>
          <w:szCs w:val="24"/>
        </w:rPr>
        <w:t xml:space="preserve">HCT116, DKO, </w:t>
      </w:r>
      <w:proofErr w:type="spellStart"/>
      <w:r w:rsidR="003E0BB5" w:rsidRPr="00DA422B">
        <w:rPr>
          <w:rFonts w:ascii="Times New Roman" w:hAnsi="Times New Roman" w:cs="Times New Roman"/>
          <w:sz w:val="24"/>
          <w:szCs w:val="24"/>
        </w:rPr>
        <w:t>PrEC</w:t>
      </w:r>
      <w:proofErr w:type="spellEnd"/>
      <w:r w:rsidR="003E0BB5" w:rsidRPr="00DA422B">
        <w:rPr>
          <w:rFonts w:ascii="Times New Roman" w:hAnsi="Times New Roman" w:cs="Times New Roman"/>
          <w:sz w:val="24"/>
          <w:szCs w:val="24"/>
        </w:rPr>
        <w:t xml:space="preserve">, </w:t>
      </w:r>
      <w:proofErr w:type="spellStart"/>
      <w:r w:rsidR="003E0BB5" w:rsidRPr="00DA422B">
        <w:rPr>
          <w:rFonts w:ascii="Times New Roman" w:hAnsi="Times New Roman" w:cs="Times New Roman"/>
          <w:sz w:val="24"/>
          <w:szCs w:val="24"/>
        </w:rPr>
        <w:t>LNCap</w:t>
      </w:r>
      <w:proofErr w:type="spellEnd"/>
      <w:r w:rsidR="003E0BB5" w:rsidRPr="00DA422B">
        <w:rPr>
          <w:rFonts w:ascii="Times New Roman" w:hAnsi="Times New Roman" w:cs="Times New Roman"/>
          <w:sz w:val="24"/>
          <w:szCs w:val="24"/>
        </w:rPr>
        <w:t>, DU145, and DICER</w:t>
      </w:r>
      <w:r w:rsidR="000725DB" w:rsidRPr="00DA422B">
        <w:rPr>
          <w:rFonts w:ascii="Times New Roman" w:hAnsi="Times New Roman" w:cs="Times New Roman"/>
          <w:sz w:val="24"/>
          <w:szCs w:val="24"/>
        </w:rPr>
        <w:t>)</w:t>
      </w:r>
      <w:r w:rsidR="00EF7F90">
        <w:rPr>
          <w:rFonts w:ascii="Times New Roman" w:hAnsi="Times New Roman" w:cs="Times New Roman"/>
          <w:sz w:val="24"/>
          <w:szCs w:val="24"/>
        </w:rPr>
        <w:t xml:space="preserve"> </w:t>
      </w:r>
      <w:r w:rsidR="003E0BB5" w:rsidRPr="00DA422B">
        <w:rPr>
          <w:rFonts w:ascii="Times New Roman" w:hAnsi="Times New Roman" w:cs="Times New Roman"/>
          <w:sz w:val="24"/>
          <w:szCs w:val="24"/>
        </w:rPr>
        <w:t xml:space="preserve">were </w:t>
      </w:r>
      <w:commentRangeStart w:id="1"/>
      <w:r w:rsidR="003E0BB5" w:rsidRPr="00DA422B">
        <w:rPr>
          <w:rFonts w:ascii="Times New Roman" w:hAnsi="Times New Roman" w:cs="Times New Roman"/>
          <w:sz w:val="24"/>
          <w:szCs w:val="24"/>
        </w:rPr>
        <w:t>sequ</w:t>
      </w:r>
      <w:r>
        <w:rPr>
          <w:rFonts w:ascii="Times New Roman" w:hAnsi="Times New Roman" w:cs="Times New Roman"/>
          <w:sz w:val="24"/>
          <w:szCs w:val="24"/>
        </w:rPr>
        <w:t xml:space="preserve">enced in </w:t>
      </w:r>
      <w:del w:id="2" w:author="Abrash, Elizabeth" w:date="2019-05-15T12:44:00Z">
        <w:r w:rsidDel="007C2166">
          <w:rPr>
            <w:rFonts w:ascii="Times New Roman" w:hAnsi="Times New Roman" w:cs="Times New Roman"/>
            <w:sz w:val="24"/>
            <w:szCs w:val="24"/>
          </w:rPr>
          <w:delText>more than one flowcell</w:delText>
        </w:r>
      </w:del>
      <w:ins w:id="3" w:author="Abrash, Elizabeth" w:date="2019-05-15T12:44:00Z">
        <w:r w:rsidR="007C2166">
          <w:rPr>
            <w:rFonts w:ascii="Times New Roman" w:hAnsi="Times New Roman" w:cs="Times New Roman"/>
            <w:sz w:val="24"/>
            <w:szCs w:val="24"/>
          </w:rPr>
          <w:t>one lane</w:t>
        </w:r>
      </w:ins>
      <w:r w:rsidR="003E0BB5" w:rsidRPr="00DA422B">
        <w:rPr>
          <w:rFonts w:ascii="Times New Roman" w:hAnsi="Times New Roman" w:cs="Times New Roman"/>
          <w:sz w:val="24"/>
          <w:szCs w:val="24"/>
        </w:rPr>
        <w:t>.</w:t>
      </w:r>
      <w:commentRangeEnd w:id="1"/>
      <w:r w:rsidR="003E0BB5" w:rsidRPr="00DA422B">
        <w:rPr>
          <w:rFonts w:ascii="Times New Roman" w:hAnsi="Times New Roman" w:cs="Times New Roman"/>
          <w:sz w:val="24"/>
          <w:szCs w:val="24"/>
        </w:rPr>
        <w:commentReference w:id="1"/>
      </w:r>
      <w:r w:rsidR="002A6728">
        <w:rPr>
          <w:rFonts w:ascii="Times New Roman" w:hAnsi="Times New Roman" w:cs="Times New Roman"/>
          <w:sz w:val="24"/>
          <w:szCs w:val="24"/>
        </w:rPr>
        <w:t xml:space="preserve"> The 100 </w:t>
      </w:r>
      <w:proofErr w:type="spellStart"/>
      <w:r w:rsidR="003E0BB5" w:rsidRPr="00DA422B">
        <w:rPr>
          <w:rFonts w:ascii="Times New Roman" w:hAnsi="Times New Roman" w:cs="Times New Roman"/>
          <w:sz w:val="24"/>
          <w:szCs w:val="24"/>
        </w:rPr>
        <w:t>bp</w:t>
      </w:r>
      <w:proofErr w:type="spellEnd"/>
      <w:r w:rsidR="003E0BB5" w:rsidRPr="00DA422B">
        <w:rPr>
          <w:rFonts w:ascii="Times New Roman" w:hAnsi="Times New Roman" w:cs="Times New Roman"/>
          <w:sz w:val="24"/>
          <w:szCs w:val="24"/>
        </w:rPr>
        <w:t xml:space="preserve"> single-end reads in the FASTQ files </w:t>
      </w:r>
      <w:r w:rsidR="0039697F">
        <w:rPr>
          <w:rFonts w:ascii="Times New Roman" w:hAnsi="Times New Roman" w:cs="Times New Roman"/>
          <w:sz w:val="24"/>
          <w:szCs w:val="24"/>
        </w:rPr>
        <w:t>were</w:t>
      </w:r>
      <w:r w:rsidR="003E0BB5" w:rsidRPr="00DA422B">
        <w:rPr>
          <w:rFonts w:ascii="Times New Roman" w:hAnsi="Times New Roman" w:cs="Times New Roman"/>
          <w:sz w:val="24"/>
          <w:szCs w:val="24"/>
        </w:rPr>
        <w:t xml:space="preserve"> </w:t>
      </w:r>
      <w:proofErr w:type="spellStart"/>
      <w:r w:rsidR="003E0BB5" w:rsidRPr="00DA422B">
        <w:rPr>
          <w:rFonts w:ascii="Times New Roman" w:hAnsi="Times New Roman" w:cs="Times New Roman"/>
          <w:sz w:val="24"/>
          <w:szCs w:val="24"/>
        </w:rPr>
        <w:t>demultiplexed</w:t>
      </w:r>
      <w:proofErr w:type="spellEnd"/>
      <w:r w:rsidR="007C2166">
        <w:rPr>
          <w:rFonts w:ascii="Times New Roman" w:hAnsi="Times New Roman" w:cs="Times New Roman"/>
          <w:sz w:val="24"/>
          <w:szCs w:val="24"/>
        </w:rPr>
        <w:t xml:space="preserve">. A </w:t>
      </w:r>
      <w:r w:rsidR="000725DB" w:rsidRPr="00DA422B">
        <w:rPr>
          <w:rFonts w:ascii="Times New Roman" w:hAnsi="Times New Roman" w:cs="Times New Roman"/>
          <w:sz w:val="24"/>
          <w:szCs w:val="24"/>
        </w:rPr>
        <w:t>maximum of 2 mismatche</w:t>
      </w:r>
      <w:r w:rsidR="003E0BB5" w:rsidRPr="00DA422B">
        <w:rPr>
          <w:rFonts w:ascii="Times New Roman" w:hAnsi="Times New Roman" w:cs="Times New Roman"/>
          <w:sz w:val="24"/>
          <w:szCs w:val="24"/>
        </w:rPr>
        <w:t>s</w:t>
      </w:r>
      <w:r w:rsidR="007C2166">
        <w:rPr>
          <w:rFonts w:ascii="Times New Roman" w:hAnsi="Times New Roman" w:cs="Times New Roman"/>
          <w:sz w:val="24"/>
          <w:szCs w:val="24"/>
        </w:rPr>
        <w:t xml:space="preserve"> were allowed</w:t>
      </w:r>
      <w:r w:rsidR="003E0BB5" w:rsidRPr="00DA422B">
        <w:rPr>
          <w:rFonts w:ascii="Times New Roman" w:hAnsi="Times New Roman" w:cs="Times New Roman"/>
          <w:sz w:val="24"/>
          <w:szCs w:val="24"/>
        </w:rPr>
        <w:t xml:space="preserve"> in the sa</w:t>
      </w:r>
      <w:r w:rsidR="00285143" w:rsidRPr="00DA422B">
        <w:rPr>
          <w:rFonts w:ascii="Times New Roman" w:hAnsi="Times New Roman" w:cs="Times New Roman"/>
          <w:sz w:val="24"/>
          <w:szCs w:val="24"/>
        </w:rPr>
        <w:t xml:space="preserve">mple barcodes. </w:t>
      </w:r>
      <w:commentRangeStart w:id="4"/>
      <w:r w:rsidR="00285143" w:rsidRPr="00DA422B">
        <w:rPr>
          <w:rFonts w:ascii="Times New Roman" w:hAnsi="Times New Roman" w:cs="Times New Roman"/>
          <w:sz w:val="24"/>
          <w:szCs w:val="24"/>
        </w:rPr>
        <w:t>24 FASTQ files were</w:t>
      </w:r>
      <w:r w:rsidR="003E0BB5" w:rsidRPr="00DA422B">
        <w:rPr>
          <w:rFonts w:ascii="Times New Roman" w:hAnsi="Times New Roman" w:cs="Times New Roman"/>
          <w:sz w:val="24"/>
          <w:szCs w:val="24"/>
        </w:rPr>
        <w:t xml:space="preserve"> generated</w:t>
      </w:r>
      <w:commentRangeEnd w:id="4"/>
      <w:r>
        <w:rPr>
          <w:rStyle w:val="CommentReference"/>
        </w:rPr>
        <w:commentReference w:id="4"/>
      </w:r>
      <w:r w:rsidR="003E0BB5" w:rsidRPr="00DA422B">
        <w:rPr>
          <w:rFonts w:ascii="Times New Roman" w:hAnsi="Times New Roman" w:cs="Times New Roman"/>
          <w:sz w:val="24"/>
          <w:szCs w:val="24"/>
        </w:rPr>
        <w:t xml:space="preserve">. </w:t>
      </w:r>
      <w:ins w:id="5" w:author="Abrash, Elizabeth" w:date="2019-05-14T19:05:00Z">
        <w:r>
          <w:rPr>
            <w:rFonts w:ascii="Times New Roman" w:hAnsi="Times New Roman" w:cs="Times New Roman"/>
            <w:sz w:val="24"/>
            <w:szCs w:val="24"/>
          </w:rPr>
          <w:t xml:space="preserve">Multiplexing barcodes and </w:t>
        </w:r>
      </w:ins>
      <w:ins w:id="6" w:author="Abrash, Elizabeth" w:date="2019-05-15T12:41:00Z">
        <w:r w:rsidR="000916C8">
          <w:rPr>
            <w:rFonts w:ascii="Times New Roman" w:hAnsi="Times New Roman" w:cs="Times New Roman"/>
            <w:sz w:val="24"/>
            <w:szCs w:val="24"/>
          </w:rPr>
          <w:t>random hexamer sequence</w:t>
        </w:r>
      </w:ins>
      <w:ins w:id="7" w:author="Abrash, Elizabeth" w:date="2019-05-15T12:45:00Z">
        <w:r w:rsidR="007C2166">
          <w:rPr>
            <w:rFonts w:ascii="Times New Roman" w:hAnsi="Times New Roman" w:cs="Times New Roman"/>
            <w:sz w:val="24"/>
            <w:szCs w:val="24"/>
          </w:rPr>
          <w:t>s</w:t>
        </w:r>
      </w:ins>
      <w:ins w:id="8" w:author="Abrash, Elizabeth" w:date="2019-05-14T19:05:00Z">
        <w:r>
          <w:rPr>
            <w:rFonts w:ascii="Times New Roman" w:hAnsi="Times New Roman" w:cs="Times New Roman"/>
            <w:sz w:val="24"/>
            <w:szCs w:val="24"/>
          </w:rPr>
          <w:t xml:space="preserve"> were removed and used for sample identification and PCR duplicate</w:t>
        </w:r>
        <w:r w:rsidR="007C2166">
          <w:rPr>
            <w:rFonts w:ascii="Times New Roman" w:hAnsi="Times New Roman" w:cs="Times New Roman"/>
            <w:sz w:val="24"/>
            <w:szCs w:val="24"/>
          </w:rPr>
          <w:t xml:space="preserve"> read removal respectively.</w:t>
        </w:r>
      </w:ins>
      <w:del w:id="9" w:author="Abrash, Elizabeth" w:date="2019-05-14T19:05:00Z">
        <w:r w:rsidR="003E0BB5" w:rsidRPr="00DA422B" w:rsidDel="00690F80">
          <w:rPr>
            <w:rFonts w:ascii="Times New Roman" w:hAnsi="Times New Roman" w:cs="Times New Roman"/>
            <w:sz w:val="24"/>
            <w:szCs w:val="24"/>
          </w:rPr>
          <w:delText>Both multiplexing barcode</w:delText>
        </w:r>
        <w:r w:rsidR="00AD2E61" w:rsidDel="00690F80">
          <w:rPr>
            <w:rFonts w:ascii="Times New Roman" w:hAnsi="Times New Roman" w:cs="Times New Roman"/>
            <w:sz w:val="24"/>
            <w:szCs w:val="24"/>
          </w:rPr>
          <w:delText>s</w:delText>
        </w:r>
        <w:r w:rsidR="003E0BB5" w:rsidRPr="00DA422B" w:rsidDel="00690F80">
          <w:rPr>
            <w:rFonts w:ascii="Times New Roman" w:hAnsi="Times New Roman" w:cs="Times New Roman"/>
            <w:sz w:val="24"/>
            <w:szCs w:val="24"/>
          </w:rPr>
          <w:delText xml:space="preserve"> and read tags were </w:delText>
        </w:r>
        <w:r w:rsidR="00AD2E61" w:rsidDel="00690F80">
          <w:rPr>
            <w:rFonts w:ascii="Times New Roman" w:hAnsi="Times New Roman" w:cs="Times New Roman"/>
            <w:sz w:val="24"/>
            <w:szCs w:val="24"/>
          </w:rPr>
          <w:delText>removed</w:delText>
        </w:r>
        <w:r w:rsidR="003E0BB5" w:rsidRPr="00DA422B" w:rsidDel="00690F80">
          <w:rPr>
            <w:rFonts w:ascii="Times New Roman" w:hAnsi="Times New Roman" w:cs="Times New Roman"/>
            <w:sz w:val="24"/>
            <w:szCs w:val="24"/>
          </w:rPr>
          <w:delText>. The former was used for sample identification and the latter was appended to a header of e</w:delText>
        </w:r>
        <w:r w:rsidR="00AD2E61" w:rsidDel="00690F80">
          <w:rPr>
            <w:rFonts w:ascii="Times New Roman" w:hAnsi="Times New Roman" w:cs="Times New Roman"/>
            <w:sz w:val="24"/>
            <w:szCs w:val="24"/>
          </w:rPr>
          <w:delText>ach read in the FASTQ file for</w:delText>
        </w:r>
        <w:r w:rsidR="003E0BB5" w:rsidRPr="00DA422B" w:rsidDel="00690F80">
          <w:rPr>
            <w:rFonts w:ascii="Times New Roman" w:hAnsi="Times New Roman" w:cs="Times New Roman"/>
            <w:sz w:val="24"/>
            <w:szCs w:val="24"/>
          </w:rPr>
          <w:delText xml:space="preserve"> PCR duplicate read removal</w:delText>
        </w:r>
        <w:r w:rsidR="00285143" w:rsidRPr="00DA422B" w:rsidDel="00690F80">
          <w:rPr>
            <w:rFonts w:ascii="Times New Roman" w:hAnsi="Times New Roman" w:cs="Times New Roman"/>
            <w:sz w:val="24"/>
            <w:szCs w:val="24"/>
          </w:rPr>
          <w:delText>.</w:delText>
        </w:r>
      </w:del>
      <w:r w:rsidR="00285143" w:rsidRPr="00DA422B">
        <w:rPr>
          <w:rFonts w:ascii="Times New Roman" w:hAnsi="Times New Roman" w:cs="Times New Roman"/>
          <w:sz w:val="24"/>
          <w:szCs w:val="24"/>
        </w:rPr>
        <w:t xml:space="preserve"> Reads with ≥9 </w:t>
      </w:r>
      <w:r w:rsidR="00AD2E61">
        <w:rPr>
          <w:rFonts w:ascii="Times New Roman" w:hAnsi="Times New Roman" w:cs="Times New Roman"/>
          <w:sz w:val="24"/>
          <w:szCs w:val="24"/>
        </w:rPr>
        <w:t>‘</w:t>
      </w:r>
      <w:r w:rsidR="00285143" w:rsidRPr="00DA422B">
        <w:rPr>
          <w:rFonts w:ascii="Times New Roman" w:hAnsi="Times New Roman" w:cs="Times New Roman"/>
          <w:sz w:val="24"/>
          <w:szCs w:val="24"/>
        </w:rPr>
        <w:t>As</w:t>
      </w:r>
      <w:r w:rsidR="00AD2E61">
        <w:rPr>
          <w:rFonts w:ascii="Times New Roman" w:hAnsi="Times New Roman" w:cs="Times New Roman"/>
          <w:sz w:val="24"/>
          <w:szCs w:val="24"/>
        </w:rPr>
        <w:t xml:space="preserve">’ in a 10 </w:t>
      </w:r>
      <w:proofErr w:type="spellStart"/>
      <w:r w:rsidR="00AD2E61">
        <w:rPr>
          <w:rFonts w:ascii="Times New Roman" w:hAnsi="Times New Roman" w:cs="Times New Roman"/>
          <w:sz w:val="24"/>
          <w:szCs w:val="24"/>
        </w:rPr>
        <w:t>bp</w:t>
      </w:r>
      <w:proofErr w:type="spellEnd"/>
      <w:r w:rsidR="00AD2E61">
        <w:rPr>
          <w:rFonts w:ascii="Times New Roman" w:hAnsi="Times New Roman" w:cs="Times New Roman"/>
          <w:sz w:val="24"/>
          <w:szCs w:val="24"/>
        </w:rPr>
        <w:t xml:space="preserve"> window were</w:t>
      </w:r>
      <w:r w:rsidR="00285143" w:rsidRPr="00DA422B">
        <w:rPr>
          <w:rFonts w:ascii="Times New Roman" w:hAnsi="Times New Roman" w:cs="Times New Roman"/>
          <w:sz w:val="24"/>
          <w:szCs w:val="24"/>
        </w:rPr>
        <w:t xml:space="preserve"> </w:t>
      </w:r>
      <w:r>
        <w:rPr>
          <w:rFonts w:ascii="Times New Roman" w:hAnsi="Times New Roman" w:cs="Times New Roman"/>
          <w:sz w:val="24"/>
          <w:szCs w:val="24"/>
        </w:rPr>
        <w:t xml:space="preserve">used to determine </w:t>
      </w:r>
      <w:proofErr w:type="gramStart"/>
      <w:r>
        <w:rPr>
          <w:rFonts w:ascii="Times New Roman" w:hAnsi="Times New Roman" w:cs="Times New Roman"/>
          <w:sz w:val="24"/>
          <w:szCs w:val="24"/>
        </w:rPr>
        <w:t>poly(</w:t>
      </w:r>
      <w:proofErr w:type="gramEnd"/>
      <w:r>
        <w:rPr>
          <w:rFonts w:ascii="Times New Roman" w:hAnsi="Times New Roman" w:cs="Times New Roman"/>
          <w:sz w:val="24"/>
          <w:szCs w:val="24"/>
        </w:rPr>
        <w:t>A) sites.</w:t>
      </w:r>
    </w:p>
    <w:p w14:paraId="3DAC6899" w14:textId="77777777" w:rsidR="00A47BC8" w:rsidRPr="00DA422B" w:rsidRDefault="00A47BC8">
      <w:pPr>
        <w:rPr>
          <w:rFonts w:ascii="Times New Roman" w:hAnsi="Times New Roman" w:cs="Times New Roman"/>
          <w:sz w:val="24"/>
          <w:szCs w:val="24"/>
        </w:rPr>
      </w:pPr>
    </w:p>
    <w:p w14:paraId="1A3599B0" w14:textId="67990377" w:rsidR="00A47BC8" w:rsidRPr="00DA422B" w:rsidRDefault="003E0BB5">
      <w:pPr>
        <w:rPr>
          <w:rFonts w:ascii="Times New Roman" w:hAnsi="Times New Roman" w:cs="Times New Roman"/>
          <w:sz w:val="24"/>
          <w:szCs w:val="24"/>
        </w:rPr>
      </w:pPr>
      <w:commentRangeStart w:id="10"/>
      <w:r w:rsidRPr="00DA422B">
        <w:rPr>
          <w:rFonts w:ascii="Times New Roman" w:hAnsi="Times New Roman" w:cs="Times New Roman"/>
          <w:sz w:val="24"/>
          <w:szCs w:val="24"/>
        </w:rPr>
        <w:t xml:space="preserve">After removing barcodes </w:t>
      </w:r>
      <w:commentRangeEnd w:id="10"/>
      <w:r w:rsidR="00690F80">
        <w:rPr>
          <w:rStyle w:val="CommentReference"/>
        </w:rPr>
        <w:commentReference w:id="10"/>
      </w:r>
      <w:r w:rsidRPr="00DA422B">
        <w:rPr>
          <w:rFonts w:ascii="Times New Roman" w:hAnsi="Times New Roman" w:cs="Times New Roman"/>
          <w:sz w:val="24"/>
          <w:szCs w:val="24"/>
        </w:rPr>
        <w:t xml:space="preserve">and trimming </w:t>
      </w:r>
      <w:r w:rsidR="00285143" w:rsidRPr="00DA422B">
        <w:rPr>
          <w:rFonts w:ascii="Times New Roman" w:hAnsi="Times New Roman" w:cs="Times New Roman"/>
          <w:sz w:val="24"/>
          <w:szCs w:val="24"/>
        </w:rPr>
        <w:t xml:space="preserve">the enriched </w:t>
      </w:r>
      <w:r w:rsidR="00AD2E61">
        <w:rPr>
          <w:rFonts w:ascii="Times New Roman" w:hAnsi="Times New Roman" w:cs="Times New Roman"/>
          <w:sz w:val="24"/>
          <w:szCs w:val="24"/>
        </w:rPr>
        <w:t>‘</w:t>
      </w:r>
      <w:r w:rsidR="00285143" w:rsidRPr="00DA422B">
        <w:rPr>
          <w:rFonts w:ascii="Times New Roman" w:hAnsi="Times New Roman" w:cs="Times New Roman"/>
          <w:sz w:val="24"/>
          <w:szCs w:val="24"/>
        </w:rPr>
        <w:t>A</w:t>
      </w:r>
      <w:r w:rsidRPr="00DA422B">
        <w:rPr>
          <w:rFonts w:ascii="Times New Roman" w:hAnsi="Times New Roman" w:cs="Times New Roman"/>
          <w:sz w:val="24"/>
          <w:szCs w:val="24"/>
        </w:rPr>
        <w:t>s</w:t>
      </w:r>
      <w:r w:rsidR="00AD2E61">
        <w:rPr>
          <w:rFonts w:ascii="Times New Roman" w:hAnsi="Times New Roman" w:cs="Times New Roman"/>
          <w:sz w:val="24"/>
          <w:szCs w:val="24"/>
        </w:rPr>
        <w:t>’</w:t>
      </w:r>
      <w:r w:rsidRPr="00DA422B">
        <w:rPr>
          <w:rFonts w:ascii="Times New Roman" w:hAnsi="Times New Roman" w:cs="Times New Roman"/>
          <w:sz w:val="24"/>
          <w:szCs w:val="24"/>
        </w:rPr>
        <w:t xml:space="preserve"> at</w:t>
      </w:r>
      <w:r w:rsidR="00285143" w:rsidRPr="00DA422B">
        <w:rPr>
          <w:rFonts w:ascii="Times New Roman" w:hAnsi="Times New Roman" w:cs="Times New Roman"/>
          <w:sz w:val="24"/>
          <w:szCs w:val="24"/>
        </w:rPr>
        <w:t xml:space="preserve"> the</w:t>
      </w:r>
      <w:r w:rsidRPr="00DA422B">
        <w:rPr>
          <w:rFonts w:ascii="Times New Roman" w:hAnsi="Times New Roman" w:cs="Times New Roman"/>
          <w:sz w:val="24"/>
          <w:szCs w:val="24"/>
        </w:rPr>
        <w:t xml:space="preserve"> </w:t>
      </w:r>
      <w:r w:rsidR="000725DB" w:rsidRPr="00DA422B">
        <w:rPr>
          <w:rFonts w:ascii="Times New Roman" w:hAnsi="Times New Roman" w:cs="Times New Roman"/>
          <w:sz w:val="24"/>
          <w:szCs w:val="24"/>
        </w:rPr>
        <w:t>3′</w:t>
      </w:r>
      <w:r w:rsidR="00285143" w:rsidRPr="00DA422B">
        <w:rPr>
          <w:rFonts w:ascii="Times New Roman" w:hAnsi="Times New Roman" w:cs="Times New Roman"/>
          <w:sz w:val="24"/>
          <w:szCs w:val="24"/>
        </w:rPr>
        <w:t xml:space="preserve"> </w:t>
      </w:r>
      <w:r w:rsidRPr="00DA422B">
        <w:rPr>
          <w:rFonts w:ascii="Times New Roman" w:hAnsi="Times New Roman" w:cs="Times New Roman"/>
          <w:sz w:val="24"/>
          <w:szCs w:val="24"/>
        </w:rPr>
        <w:t>end</w:t>
      </w:r>
      <w:r w:rsidR="00690F80">
        <w:rPr>
          <w:rFonts w:ascii="Times New Roman" w:hAnsi="Times New Roman" w:cs="Times New Roman"/>
          <w:sz w:val="24"/>
          <w:szCs w:val="24"/>
        </w:rPr>
        <w:t>,</w:t>
      </w:r>
      <w:r w:rsidRPr="00DA422B">
        <w:rPr>
          <w:rFonts w:ascii="Times New Roman" w:hAnsi="Times New Roman" w:cs="Times New Roman"/>
          <w:sz w:val="24"/>
          <w:szCs w:val="24"/>
        </w:rPr>
        <w:t xml:space="preserve"> the reads </w:t>
      </w:r>
      <w:r w:rsidR="00AD2E61">
        <w:rPr>
          <w:rFonts w:ascii="Times New Roman" w:hAnsi="Times New Roman" w:cs="Times New Roman"/>
          <w:sz w:val="24"/>
          <w:szCs w:val="24"/>
        </w:rPr>
        <w:t xml:space="preserve">were aligned to hg19 using </w:t>
      </w:r>
      <w:r w:rsidRPr="00DA422B">
        <w:rPr>
          <w:rFonts w:ascii="Times New Roman" w:hAnsi="Times New Roman" w:cs="Times New Roman"/>
          <w:sz w:val="24"/>
          <w:szCs w:val="24"/>
        </w:rPr>
        <w:t>Bowtie2 (version 2.3.3.1) in a single-end read mode. No additional parameters were applied.</w:t>
      </w:r>
    </w:p>
    <w:p w14:paraId="1555C231" w14:textId="77777777" w:rsidR="00A47BC8" w:rsidRPr="00DA422B" w:rsidRDefault="00A47BC8">
      <w:pPr>
        <w:rPr>
          <w:rFonts w:ascii="Times New Roman" w:hAnsi="Times New Roman" w:cs="Times New Roman"/>
          <w:sz w:val="24"/>
          <w:szCs w:val="24"/>
        </w:rPr>
      </w:pPr>
    </w:p>
    <w:p w14:paraId="16078FB2" w14:textId="7E54F70A" w:rsidR="00A47BC8" w:rsidRPr="00DA422B" w:rsidRDefault="00285143">
      <w:pPr>
        <w:rPr>
          <w:rFonts w:ascii="Times New Roman" w:hAnsi="Times New Roman" w:cs="Times New Roman"/>
          <w:sz w:val="24"/>
          <w:szCs w:val="24"/>
        </w:rPr>
      </w:pPr>
      <w:r w:rsidRPr="00DA422B">
        <w:rPr>
          <w:rFonts w:ascii="Times New Roman" w:hAnsi="Times New Roman" w:cs="Times New Roman"/>
          <w:sz w:val="24"/>
          <w:szCs w:val="24"/>
        </w:rPr>
        <w:t>Reads with MAPQ ≥20 were</w:t>
      </w:r>
      <w:r w:rsidR="003E0BB5" w:rsidRPr="00DA422B">
        <w:rPr>
          <w:rFonts w:ascii="Times New Roman" w:hAnsi="Times New Roman" w:cs="Times New Roman"/>
          <w:sz w:val="24"/>
          <w:szCs w:val="24"/>
        </w:rPr>
        <w:t xml:space="preserve"> retained. </w:t>
      </w:r>
      <w:r w:rsidRPr="00DA422B">
        <w:rPr>
          <w:rFonts w:ascii="Times New Roman" w:hAnsi="Times New Roman" w:cs="Times New Roman"/>
          <w:sz w:val="24"/>
          <w:szCs w:val="24"/>
        </w:rPr>
        <w:t>Reads</w:t>
      </w:r>
      <w:r w:rsidR="003E0BB5" w:rsidRPr="00DA422B">
        <w:rPr>
          <w:rFonts w:ascii="Times New Roman" w:hAnsi="Times New Roman" w:cs="Times New Roman"/>
          <w:sz w:val="24"/>
          <w:szCs w:val="24"/>
        </w:rPr>
        <w:t xml:space="preserve"> mapped to either </w:t>
      </w:r>
      <w:proofErr w:type="spellStart"/>
      <w:r w:rsidR="003E0BB5" w:rsidRPr="00DA422B">
        <w:rPr>
          <w:rFonts w:ascii="Times New Roman" w:hAnsi="Times New Roman" w:cs="Times New Roman"/>
          <w:sz w:val="24"/>
          <w:szCs w:val="24"/>
        </w:rPr>
        <w:t>PhiX</w:t>
      </w:r>
      <w:proofErr w:type="spellEnd"/>
      <w:r w:rsidR="003E0BB5" w:rsidRPr="00DA422B">
        <w:rPr>
          <w:rFonts w:ascii="Times New Roman" w:hAnsi="Times New Roman" w:cs="Times New Roman"/>
          <w:sz w:val="24"/>
          <w:szCs w:val="24"/>
        </w:rPr>
        <w:t xml:space="preserve"> control or</w:t>
      </w:r>
      <w:r w:rsidR="00AD2E61">
        <w:rPr>
          <w:rFonts w:ascii="Times New Roman" w:hAnsi="Times New Roman" w:cs="Times New Roman"/>
          <w:sz w:val="24"/>
          <w:szCs w:val="24"/>
        </w:rPr>
        <w:t xml:space="preserve"> decoy of chromosome </w:t>
      </w:r>
      <w:proofErr w:type="spellStart"/>
      <w:r w:rsidR="00AD2E61">
        <w:rPr>
          <w:rFonts w:ascii="Times New Roman" w:hAnsi="Times New Roman" w:cs="Times New Roman"/>
          <w:sz w:val="24"/>
          <w:szCs w:val="24"/>
        </w:rPr>
        <w:t>contigs</w:t>
      </w:r>
      <w:proofErr w:type="spellEnd"/>
      <w:r w:rsidR="00AD2E61">
        <w:rPr>
          <w:rFonts w:ascii="Times New Roman" w:hAnsi="Times New Roman" w:cs="Times New Roman"/>
          <w:sz w:val="24"/>
          <w:szCs w:val="24"/>
        </w:rPr>
        <w:t xml:space="preserve"> were</w:t>
      </w:r>
      <w:r w:rsidR="003E0BB5" w:rsidRPr="00DA422B">
        <w:rPr>
          <w:rFonts w:ascii="Times New Roman" w:hAnsi="Times New Roman" w:cs="Times New Roman"/>
          <w:sz w:val="24"/>
          <w:szCs w:val="24"/>
        </w:rPr>
        <w:t xml:space="preserve"> excluded. </w:t>
      </w:r>
      <w:del w:id="11" w:author="Abrash, Elizabeth" w:date="2019-05-15T12:42:00Z">
        <w:r w:rsidR="003E0BB5" w:rsidRPr="007C2166" w:rsidDel="007C2166">
          <w:rPr>
            <w:rFonts w:ascii="Times New Roman" w:hAnsi="Times New Roman" w:cs="Times New Roman"/>
            <w:sz w:val="24"/>
            <w:szCs w:val="24"/>
          </w:rPr>
          <w:delText xml:space="preserve">A read in which the sample barcode recorded in header and the </w:delText>
        </w:r>
        <w:r w:rsidR="000725DB" w:rsidRPr="007C2166" w:rsidDel="007C2166">
          <w:rPr>
            <w:rFonts w:ascii="Times New Roman" w:hAnsi="Times New Roman" w:cs="Times New Roman"/>
            <w:sz w:val="24"/>
            <w:szCs w:val="24"/>
          </w:rPr>
          <w:delText>5′</w:delText>
        </w:r>
        <w:r w:rsidRPr="007C2166" w:rsidDel="007C2166">
          <w:rPr>
            <w:rFonts w:ascii="Times New Roman" w:hAnsi="Times New Roman" w:cs="Times New Roman"/>
            <w:sz w:val="24"/>
            <w:szCs w:val="24"/>
          </w:rPr>
          <w:delText xml:space="preserve"> </w:delText>
        </w:r>
        <w:r w:rsidR="003E0BB5" w:rsidRPr="007C2166" w:rsidDel="007C2166">
          <w:rPr>
            <w:rFonts w:ascii="Times New Roman" w:hAnsi="Times New Roman" w:cs="Times New Roman"/>
            <w:sz w:val="24"/>
            <w:szCs w:val="24"/>
          </w:rPr>
          <w:delText>end alignment pos</w:delText>
        </w:r>
        <w:r w:rsidRPr="007C2166" w:rsidDel="007C2166">
          <w:rPr>
            <w:rFonts w:ascii="Times New Roman" w:hAnsi="Times New Roman" w:cs="Times New Roman"/>
            <w:sz w:val="24"/>
            <w:szCs w:val="24"/>
          </w:rPr>
          <w:delText>ition are identical</w:delText>
        </w:r>
        <w:r w:rsidR="00EC565E" w:rsidRPr="007C2166" w:rsidDel="007C2166">
          <w:rPr>
            <w:rFonts w:ascii="Times New Roman" w:hAnsi="Times New Roman" w:cs="Times New Roman"/>
            <w:sz w:val="24"/>
            <w:szCs w:val="24"/>
          </w:rPr>
          <w:delText xml:space="preserve"> was</w:delText>
        </w:r>
      </w:del>
      <w:ins w:id="12" w:author="Abrash, Elizabeth" w:date="2019-05-15T12:42:00Z">
        <w:r w:rsidR="007C2166" w:rsidRPr="007C2166">
          <w:rPr>
            <w:rFonts w:ascii="Times New Roman" w:hAnsi="Times New Roman" w:cs="Times New Roman"/>
            <w:sz w:val="24"/>
            <w:szCs w:val="24"/>
          </w:rPr>
          <w:t>Reads with identical random hexamer sequence were</w:t>
        </w:r>
      </w:ins>
      <w:r w:rsidR="00EC565E" w:rsidRPr="007C2166">
        <w:rPr>
          <w:rFonts w:ascii="Times New Roman" w:hAnsi="Times New Roman" w:cs="Times New Roman"/>
          <w:sz w:val="24"/>
          <w:szCs w:val="24"/>
        </w:rPr>
        <w:t xml:space="preserve"> considered</w:t>
      </w:r>
      <w:r w:rsidRPr="007C2166">
        <w:rPr>
          <w:rFonts w:ascii="Times New Roman" w:hAnsi="Times New Roman" w:cs="Times New Roman"/>
          <w:sz w:val="24"/>
          <w:szCs w:val="24"/>
        </w:rPr>
        <w:t xml:space="preserve"> PCR duplicate</w:t>
      </w:r>
      <w:r w:rsidR="00EC565E" w:rsidRPr="007C2166">
        <w:rPr>
          <w:rFonts w:ascii="Times New Roman" w:hAnsi="Times New Roman" w:cs="Times New Roman"/>
          <w:sz w:val="24"/>
          <w:szCs w:val="24"/>
        </w:rPr>
        <w:t>s</w:t>
      </w:r>
      <w:r w:rsidR="003E0BB5" w:rsidRPr="007C2166">
        <w:rPr>
          <w:rFonts w:ascii="Times New Roman" w:hAnsi="Times New Roman" w:cs="Times New Roman"/>
          <w:sz w:val="24"/>
          <w:szCs w:val="24"/>
        </w:rPr>
        <w:t>.</w:t>
      </w:r>
      <w:commentRangeStart w:id="13"/>
      <w:r w:rsidR="003E0BB5" w:rsidRPr="007C2166">
        <w:rPr>
          <w:rFonts w:ascii="Times New Roman" w:hAnsi="Times New Roman" w:cs="Times New Roman"/>
          <w:sz w:val="24"/>
          <w:szCs w:val="24"/>
        </w:rPr>
        <w:t xml:space="preserve"> </w:t>
      </w:r>
      <w:commentRangeEnd w:id="13"/>
      <w:r w:rsidR="003E0BB5" w:rsidRPr="007C2166">
        <w:rPr>
          <w:rFonts w:ascii="Times New Roman" w:hAnsi="Times New Roman" w:cs="Times New Roman"/>
          <w:sz w:val="24"/>
          <w:szCs w:val="24"/>
        </w:rPr>
        <w:commentReference w:id="13"/>
      </w:r>
      <w:r w:rsidR="003E0BB5" w:rsidRPr="00DA422B">
        <w:rPr>
          <w:rFonts w:ascii="Times New Roman" w:hAnsi="Times New Roman" w:cs="Times New Roman"/>
          <w:sz w:val="24"/>
          <w:szCs w:val="24"/>
        </w:rPr>
        <w:t xml:space="preserve">All duplicated reads were collapsed. </w:t>
      </w:r>
      <w:r w:rsidRPr="00DA422B">
        <w:rPr>
          <w:rFonts w:ascii="Times New Roman" w:hAnsi="Times New Roman" w:cs="Times New Roman"/>
          <w:sz w:val="24"/>
          <w:szCs w:val="24"/>
        </w:rPr>
        <w:t xml:space="preserve">Reads with ≥7 </w:t>
      </w:r>
      <w:r w:rsidR="00AD2E61">
        <w:rPr>
          <w:rFonts w:ascii="Times New Roman" w:hAnsi="Times New Roman" w:cs="Times New Roman"/>
          <w:sz w:val="24"/>
          <w:szCs w:val="24"/>
        </w:rPr>
        <w:t>‘</w:t>
      </w:r>
      <w:r w:rsidRPr="00DA422B">
        <w:rPr>
          <w:rFonts w:ascii="Times New Roman" w:hAnsi="Times New Roman" w:cs="Times New Roman"/>
          <w:sz w:val="24"/>
          <w:szCs w:val="24"/>
        </w:rPr>
        <w:t>As</w:t>
      </w:r>
      <w:r w:rsidR="00AD2E61">
        <w:rPr>
          <w:rFonts w:ascii="Times New Roman" w:hAnsi="Times New Roman" w:cs="Times New Roman"/>
          <w:sz w:val="24"/>
          <w:szCs w:val="24"/>
        </w:rPr>
        <w:t xml:space="preserve">’ in an 8 </w:t>
      </w:r>
      <w:proofErr w:type="spellStart"/>
      <w:r w:rsidRPr="00DA422B">
        <w:rPr>
          <w:rFonts w:ascii="Times New Roman" w:hAnsi="Times New Roman" w:cs="Times New Roman"/>
          <w:sz w:val="24"/>
          <w:szCs w:val="24"/>
        </w:rPr>
        <w:t>bp</w:t>
      </w:r>
      <w:proofErr w:type="spellEnd"/>
      <w:r w:rsidRPr="00DA422B">
        <w:rPr>
          <w:rFonts w:ascii="Times New Roman" w:hAnsi="Times New Roman" w:cs="Times New Roman"/>
          <w:sz w:val="24"/>
          <w:szCs w:val="24"/>
        </w:rPr>
        <w:t xml:space="preserve"> window in the reference genome were excluded from further analysis.</w:t>
      </w:r>
    </w:p>
    <w:p w14:paraId="3B20547D" w14:textId="77777777" w:rsidR="00A47BC8" w:rsidRPr="00DA422B" w:rsidRDefault="00A47BC8">
      <w:pPr>
        <w:rPr>
          <w:rFonts w:ascii="Times New Roman" w:hAnsi="Times New Roman" w:cs="Times New Roman"/>
          <w:sz w:val="24"/>
          <w:szCs w:val="24"/>
        </w:rPr>
      </w:pPr>
    </w:p>
    <w:p w14:paraId="62561B6C" w14:textId="2D81FAD6" w:rsidR="00A47BC8" w:rsidRPr="00DA422B" w:rsidRDefault="003E0BB5">
      <w:pPr>
        <w:rPr>
          <w:rFonts w:ascii="Times New Roman" w:hAnsi="Times New Roman" w:cs="Times New Roman"/>
          <w:b/>
          <w:sz w:val="24"/>
          <w:szCs w:val="24"/>
        </w:rPr>
      </w:pPr>
      <w:r w:rsidRPr="00DA422B">
        <w:rPr>
          <w:rFonts w:ascii="Times New Roman" w:hAnsi="Times New Roman" w:cs="Times New Roman"/>
          <w:b/>
          <w:sz w:val="24"/>
          <w:szCs w:val="24"/>
        </w:rPr>
        <w:t xml:space="preserve">Recruiting Putative </w:t>
      </w:r>
      <w:proofErr w:type="gramStart"/>
      <w:r w:rsidR="007C2166">
        <w:rPr>
          <w:rFonts w:ascii="Times New Roman" w:hAnsi="Times New Roman" w:cs="Times New Roman"/>
          <w:b/>
          <w:sz w:val="24"/>
          <w:szCs w:val="24"/>
        </w:rPr>
        <w:t>Poly(</w:t>
      </w:r>
      <w:proofErr w:type="gramEnd"/>
      <w:r w:rsidR="007C2166">
        <w:rPr>
          <w:rFonts w:ascii="Times New Roman" w:hAnsi="Times New Roman" w:cs="Times New Roman"/>
          <w:b/>
          <w:sz w:val="24"/>
          <w:szCs w:val="24"/>
        </w:rPr>
        <w:t>A) site</w:t>
      </w:r>
      <w:r w:rsidR="00CF3B3B" w:rsidRPr="00DA422B">
        <w:rPr>
          <w:rFonts w:ascii="Times New Roman" w:hAnsi="Times New Roman" w:cs="Times New Roman"/>
          <w:b/>
          <w:sz w:val="24"/>
          <w:szCs w:val="24"/>
        </w:rPr>
        <w:t>s</w:t>
      </w:r>
    </w:p>
    <w:p w14:paraId="1C66DA2D" w14:textId="17864CAF" w:rsidR="00A47BC8" w:rsidRPr="00DA422B" w:rsidRDefault="003E0BB5">
      <w:pPr>
        <w:rPr>
          <w:rFonts w:ascii="Times New Roman" w:hAnsi="Times New Roman" w:cs="Times New Roman"/>
          <w:sz w:val="24"/>
          <w:szCs w:val="24"/>
        </w:rPr>
      </w:pPr>
      <w:r w:rsidRPr="00DA422B">
        <w:rPr>
          <w:rFonts w:ascii="Times New Roman" w:hAnsi="Times New Roman" w:cs="Times New Roman"/>
          <w:sz w:val="24"/>
          <w:szCs w:val="24"/>
        </w:rPr>
        <w:t xml:space="preserve">Based on the 24 </w:t>
      </w:r>
      <w:r w:rsidR="000725DB" w:rsidRPr="00DA422B">
        <w:rPr>
          <w:rFonts w:ascii="Times New Roman" w:hAnsi="Times New Roman" w:cs="Times New Roman"/>
          <w:sz w:val="24"/>
          <w:szCs w:val="24"/>
        </w:rPr>
        <w:t>poly(A)</w:t>
      </w:r>
      <w:r w:rsidR="00CF3B3B" w:rsidRPr="00DA422B">
        <w:rPr>
          <w:rFonts w:ascii="Times New Roman" w:hAnsi="Times New Roman" w:cs="Times New Roman"/>
          <w:sz w:val="24"/>
          <w:szCs w:val="24"/>
        </w:rPr>
        <w:t>-</w:t>
      </w:r>
      <w:proofErr w:type="spellStart"/>
      <w:r w:rsidR="00CF3B3B" w:rsidRPr="00DA422B">
        <w:rPr>
          <w:rFonts w:ascii="Times New Roman" w:hAnsi="Times New Roman" w:cs="Times New Roman"/>
          <w:sz w:val="24"/>
          <w:szCs w:val="24"/>
        </w:rPr>
        <w:t>s</w:t>
      </w:r>
      <w:r w:rsidRPr="00DA422B">
        <w:rPr>
          <w:rFonts w:ascii="Times New Roman" w:hAnsi="Times New Roman" w:cs="Times New Roman"/>
          <w:sz w:val="24"/>
          <w:szCs w:val="24"/>
        </w:rPr>
        <w:t>eq</w:t>
      </w:r>
      <w:proofErr w:type="spellEnd"/>
      <w:r w:rsidRPr="00DA422B">
        <w:rPr>
          <w:rFonts w:ascii="Times New Roman" w:hAnsi="Times New Roman" w:cs="Times New Roman"/>
          <w:sz w:val="24"/>
          <w:szCs w:val="24"/>
        </w:rPr>
        <w:t xml:space="preserve"> BAM files after the quality control, we determined </w:t>
      </w:r>
      <w:r w:rsidR="007C2166">
        <w:rPr>
          <w:rFonts w:ascii="Times New Roman" w:hAnsi="Times New Roman" w:cs="Times New Roman"/>
          <w:sz w:val="24"/>
          <w:szCs w:val="24"/>
        </w:rPr>
        <w:t>poly(A) site (</w:t>
      </w:r>
      <w:r w:rsidR="00CF3B3B" w:rsidRPr="00DA422B">
        <w:rPr>
          <w:rFonts w:ascii="Times New Roman" w:hAnsi="Times New Roman" w:cs="Times New Roman"/>
          <w:sz w:val="24"/>
          <w:szCs w:val="24"/>
        </w:rPr>
        <w:t>pAS</w:t>
      </w:r>
      <w:r w:rsidR="007C2166">
        <w:rPr>
          <w:rFonts w:ascii="Times New Roman" w:hAnsi="Times New Roman" w:cs="Times New Roman"/>
          <w:sz w:val="24"/>
          <w:szCs w:val="24"/>
        </w:rPr>
        <w:t>)</w:t>
      </w:r>
      <w:r w:rsidR="00CF3B3B" w:rsidRPr="00DA422B">
        <w:rPr>
          <w:rFonts w:ascii="Times New Roman" w:hAnsi="Times New Roman" w:cs="Times New Roman"/>
          <w:sz w:val="24"/>
          <w:szCs w:val="24"/>
        </w:rPr>
        <w:t xml:space="preserve"> </w:t>
      </w:r>
      <w:r w:rsidRPr="00DA422B">
        <w:rPr>
          <w:rFonts w:ascii="Times New Roman" w:hAnsi="Times New Roman" w:cs="Times New Roman"/>
          <w:sz w:val="24"/>
          <w:szCs w:val="24"/>
        </w:rPr>
        <w:t xml:space="preserve">positions, or equivalently named ‘processing region’ (PR). All </w:t>
      </w:r>
      <w:r w:rsidR="000725DB" w:rsidRPr="00DA422B">
        <w:rPr>
          <w:rFonts w:ascii="Times New Roman" w:hAnsi="Times New Roman" w:cs="Times New Roman"/>
          <w:sz w:val="24"/>
          <w:szCs w:val="24"/>
        </w:rPr>
        <w:t>3′</w:t>
      </w:r>
      <w:r w:rsidRPr="00DA422B">
        <w:rPr>
          <w:rFonts w:ascii="Times New Roman" w:hAnsi="Times New Roman" w:cs="Times New Roman"/>
          <w:sz w:val="24"/>
          <w:szCs w:val="24"/>
        </w:rPr>
        <w:t xml:space="preserve"> </w:t>
      </w:r>
      <w:r w:rsidR="00A86003">
        <w:rPr>
          <w:rFonts w:ascii="Times New Roman" w:hAnsi="Times New Roman" w:cs="Times New Roman"/>
          <w:sz w:val="24"/>
          <w:szCs w:val="24"/>
        </w:rPr>
        <w:t>end mapping positions were</w:t>
      </w:r>
      <w:r w:rsidRPr="00DA422B">
        <w:rPr>
          <w:rFonts w:ascii="Times New Roman" w:hAnsi="Times New Roman" w:cs="Times New Roman"/>
          <w:sz w:val="24"/>
          <w:szCs w:val="24"/>
        </w:rPr>
        <w:t xml:space="preserve"> counted. </w:t>
      </w:r>
      <w:r w:rsidR="00A86003">
        <w:rPr>
          <w:rFonts w:ascii="Times New Roman" w:hAnsi="Times New Roman" w:cs="Times New Roman"/>
          <w:sz w:val="24"/>
          <w:szCs w:val="24"/>
        </w:rPr>
        <w:t>Positions</w:t>
      </w:r>
      <w:r w:rsidRPr="00DA422B">
        <w:rPr>
          <w:rFonts w:ascii="Times New Roman" w:hAnsi="Times New Roman" w:cs="Times New Roman"/>
          <w:sz w:val="24"/>
          <w:szCs w:val="24"/>
        </w:rPr>
        <w:t xml:space="preserve"> wit</w:t>
      </w:r>
      <w:r w:rsidR="00A86003">
        <w:rPr>
          <w:rFonts w:ascii="Times New Roman" w:hAnsi="Times New Roman" w:cs="Times New Roman"/>
          <w:sz w:val="24"/>
          <w:szCs w:val="24"/>
        </w:rPr>
        <w:t xml:space="preserve">hin 10 </w:t>
      </w:r>
      <w:proofErr w:type="spellStart"/>
      <w:r w:rsidR="00A86003">
        <w:rPr>
          <w:rFonts w:ascii="Times New Roman" w:hAnsi="Times New Roman" w:cs="Times New Roman"/>
          <w:sz w:val="24"/>
          <w:szCs w:val="24"/>
        </w:rPr>
        <w:t>bp</w:t>
      </w:r>
      <w:proofErr w:type="spellEnd"/>
      <w:r w:rsidR="00A86003">
        <w:rPr>
          <w:rFonts w:ascii="Times New Roman" w:hAnsi="Times New Roman" w:cs="Times New Roman"/>
          <w:sz w:val="24"/>
          <w:szCs w:val="24"/>
        </w:rPr>
        <w:t xml:space="preserve"> of </w:t>
      </w:r>
      <w:r w:rsidR="00CF3B3B" w:rsidRPr="00DA422B">
        <w:rPr>
          <w:rFonts w:ascii="Times New Roman" w:hAnsi="Times New Roman" w:cs="Times New Roman"/>
          <w:sz w:val="24"/>
          <w:szCs w:val="24"/>
        </w:rPr>
        <w:t>each other</w:t>
      </w:r>
      <w:r w:rsidRPr="00DA422B">
        <w:rPr>
          <w:rFonts w:ascii="Times New Roman" w:hAnsi="Times New Roman" w:cs="Times New Roman"/>
          <w:sz w:val="24"/>
          <w:szCs w:val="24"/>
        </w:rPr>
        <w:t xml:space="preserve"> </w:t>
      </w:r>
      <w:r w:rsidR="00A86003">
        <w:rPr>
          <w:rFonts w:ascii="Times New Roman" w:hAnsi="Times New Roman" w:cs="Times New Roman"/>
          <w:sz w:val="24"/>
          <w:szCs w:val="24"/>
        </w:rPr>
        <w:t xml:space="preserve">were grouped together and assigned to a single PR. A unique </w:t>
      </w:r>
      <w:proofErr w:type="gramStart"/>
      <w:r w:rsidR="00A86003">
        <w:rPr>
          <w:rFonts w:ascii="Times New Roman" w:hAnsi="Times New Roman" w:cs="Times New Roman"/>
          <w:sz w:val="24"/>
          <w:szCs w:val="24"/>
        </w:rPr>
        <w:t>poly(</w:t>
      </w:r>
      <w:proofErr w:type="gramEnd"/>
      <w:r w:rsidR="00A86003">
        <w:rPr>
          <w:rFonts w:ascii="Times New Roman" w:hAnsi="Times New Roman" w:cs="Times New Roman"/>
          <w:sz w:val="24"/>
          <w:szCs w:val="24"/>
        </w:rPr>
        <w:t>A) ID was assigned to any group of</w:t>
      </w:r>
      <w:r w:rsidRPr="00DA422B">
        <w:rPr>
          <w:rFonts w:ascii="Times New Roman" w:hAnsi="Times New Roman" w:cs="Times New Roman"/>
          <w:sz w:val="24"/>
          <w:szCs w:val="24"/>
        </w:rPr>
        <w:t xml:space="preserve"> </w:t>
      </w:r>
      <w:r w:rsidR="000725DB" w:rsidRPr="00DA422B">
        <w:rPr>
          <w:rFonts w:ascii="Times New Roman" w:hAnsi="Times New Roman" w:cs="Times New Roman"/>
          <w:sz w:val="24"/>
          <w:szCs w:val="24"/>
        </w:rPr>
        <w:t>3′</w:t>
      </w:r>
      <w:r w:rsidRPr="00DA422B">
        <w:rPr>
          <w:rFonts w:ascii="Times New Roman" w:hAnsi="Times New Roman" w:cs="Times New Roman"/>
          <w:sz w:val="24"/>
          <w:szCs w:val="24"/>
        </w:rPr>
        <w:t xml:space="preserve"> ends </w:t>
      </w:r>
      <w:r w:rsidR="00A86003">
        <w:rPr>
          <w:rFonts w:ascii="Times New Roman" w:hAnsi="Times New Roman" w:cs="Times New Roman"/>
          <w:sz w:val="24"/>
          <w:szCs w:val="24"/>
        </w:rPr>
        <w:t>with</w:t>
      </w:r>
      <w:r w:rsidR="007C2166">
        <w:rPr>
          <w:rFonts w:ascii="Times New Roman" w:hAnsi="Times New Roman" w:cs="Times New Roman"/>
          <w:sz w:val="24"/>
          <w:szCs w:val="24"/>
        </w:rPr>
        <w:t xml:space="preserve"> </w:t>
      </w:r>
      <w:r w:rsidR="00A86003">
        <w:rPr>
          <w:rFonts w:ascii="Times New Roman" w:hAnsi="Times New Roman" w:cs="Times New Roman"/>
          <w:sz w:val="24"/>
          <w:szCs w:val="24"/>
        </w:rPr>
        <w:t>≥10 reads</w:t>
      </w:r>
    </w:p>
    <w:p w14:paraId="30CC9EF4" w14:textId="77777777" w:rsidR="00A47BC8" w:rsidRPr="00DA422B" w:rsidRDefault="00A47BC8">
      <w:pPr>
        <w:rPr>
          <w:rFonts w:ascii="Times New Roman" w:hAnsi="Times New Roman" w:cs="Times New Roman"/>
          <w:sz w:val="24"/>
          <w:szCs w:val="24"/>
        </w:rPr>
      </w:pPr>
    </w:p>
    <w:p w14:paraId="13E47888" w14:textId="05D28915" w:rsidR="00CF3B3B" w:rsidRPr="00DA422B" w:rsidRDefault="00CF3B3B" w:rsidP="00CF3B3B">
      <w:pPr>
        <w:rPr>
          <w:rFonts w:ascii="Times New Roman" w:hAnsi="Times New Roman" w:cs="Times New Roman"/>
          <w:b/>
          <w:sz w:val="24"/>
          <w:szCs w:val="24"/>
        </w:rPr>
      </w:pPr>
      <w:del w:id="14" w:author="Abrash, Elizabeth" w:date="2019-05-14T19:11:00Z">
        <w:r w:rsidRPr="000916C8" w:rsidDel="00AF3226">
          <w:rPr>
            <w:rFonts w:ascii="Times New Roman" w:hAnsi="Times New Roman" w:cs="Times New Roman"/>
            <w:sz w:val="24"/>
            <w:szCs w:val="24"/>
          </w:rPr>
          <w:delText>Assignments of pASs to genes</w:delText>
        </w:r>
        <w:r w:rsidR="003E0BB5" w:rsidRPr="000916C8" w:rsidDel="00AF3226">
          <w:rPr>
            <w:rFonts w:ascii="Times New Roman" w:hAnsi="Times New Roman" w:cs="Times New Roman"/>
            <w:sz w:val="24"/>
            <w:szCs w:val="24"/>
          </w:rPr>
          <w:delText xml:space="preserve"> </w:delText>
        </w:r>
        <w:commentRangeStart w:id="15"/>
        <w:r w:rsidR="003E0BB5" w:rsidRPr="000916C8" w:rsidDel="00AF3226">
          <w:rPr>
            <w:rFonts w:ascii="Times New Roman" w:hAnsi="Times New Roman" w:cs="Times New Roman"/>
            <w:sz w:val="24"/>
            <w:szCs w:val="24"/>
          </w:rPr>
          <w:commentReference w:id="16"/>
        </w:r>
        <w:commentRangeEnd w:id="15"/>
        <w:r w:rsidR="003E0BB5" w:rsidRPr="000916C8" w:rsidDel="00AF3226">
          <w:rPr>
            <w:rFonts w:ascii="Times New Roman" w:hAnsi="Times New Roman" w:cs="Times New Roman"/>
            <w:sz w:val="24"/>
            <w:szCs w:val="24"/>
          </w:rPr>
          <w:commentReference w:id="15"/>
        </w:r>
        <w:r w:rsidR="003E0BB5" w:rsidRPr="000916C8" w:rsidDel="00AF3226">
          <w:rPr>
            <w:rFonts w:ascii="Times New Roman" w:hAnsi="Times New Roman" w:cs="Times New Roman"/>
            <w:sz w:val="24"/>
            <w:szCs w:val="24"/>
          </w:rPr>
          <w:delText>was based on the Ensembl build 87 gene models on GRCh37</w:delText>
        </w:r>
      </w:del>
      <w:proofErr w:type="spellStart"/>
      <w:ins w:id="17" w:author="Abrash, Elizabeth" w:date="2019-05-14T19:11:00Z">
        <w:r w:rsidR="00AF3226">
          <w:rPr>
            <w:rFonts w:ascii="Times New Roman" w:hAnsi="Times New Roman" w:cs="Times New Roman"/>
            <w:sz w:val="24"/>
            <w:szCs w:val="24"/>
          </w:rPr>
          <w:t>pASs</w:t>
        </w:r>
        <w:proofErr w:type="spellEnd"/>
        <w:r w:rsidR="00AF3226">
          <w:rPr>
            <w:rFonts w:ascii="Times New Roman" w:hAnsi="Times New Roman" w:cs="Times New Roman"/>
            <w:sz w:val="24"/>
            <w:szCs w:val="24"/>
          </w:rPr>
          <w:t xml:space="preserve"> were assigned to genes based on </w:t>
        </w:r>
        <w:proofErr w:type="spellStart"/>
        <w:r w:rsidR="00AF3226">
          <w:rPr>
            <w:rFonts w:ascii="Times New Roman" w:hAnsi="Times New Roman" w:cs="Times New Roman"/>
            <w:sz w:val="24"/>
            <w:szCs w:val="24"/>
          </w:rPr>
          <w:t>Ensembl</w:t>
        </w:r>
        <w:proofErr w:type="spellEnd"/>
        <w:r w:rsidR="00AF3226">
          <w:rPr>
            <w:rFonts w:ascii="Times New Roman" w:hAnsi="Times New Roman" w:cs="Times New Roman"/>
            <w:sz w:val="24"/>
            <w:szCs w:val="24"/>
          </w:rPr>
          <w:t xml:space="preserve"> 87 (e87) gene models on GRCh37.</w:t>
        </w:r>
      </w:ins>
      <w:r w:rsidR="003E0BB5" w:rsidRPr="00DA422B">
        <w:rPr>
          <w:rFonts w:ascii="Times New Roman" w:hAnsi="Times New Roman" w:cs="Times New Roman"/>
          <w:sz w:val="24"/>
          <w:szCs w:val="24"/>
        </w:rPr>
        <w:t xml:space="preserve"> </w:t>
      </w:r>
      <w:r w:rsidR="00AF3226">
        <w:rPr>
          <w:rFonts w:ascii="Times New Roman" w:hAnsi="Times New Roman" w:cs="Times New Roman"/>
          <w:sz w:val="24"/>
          <w:szCs w:val="24"/>
        </w:rPr>
        <w:t>O</w:t>
      </w:r>
      <w:r w:rsidRPr="00DA422B">
        <w:rPr>
          <w:rFonts w:ascii="Times New Roman" w:hAnsi="Times New Roman" w:cs="Times New Roman"/>
          <w:sz w:val="24"/>
          <w:szCs w:val="24"/>
        </w:rPr>
        <w:t>nly</w:t>
      </w:r>
      <w:r w:rsidR="003E0BB5" w:rsidRPr="00DA422B">
        <w:rPr>
          <w:rFonts w:ascii="Times New Roman" w:hAnsi="Times New Roman" w:cs="Times New Roman"/>
          <w:sz w:val="24"/>
          <w:szCs w:val="24"/>
        </w:rPr>
        <w:t xml:space="preserve"> genes annotated in assembled chromosomes (chr1-</w:t>
      </w:r>
      <w:r w:rsidRPr="00DA422B">
        <w:rPr>
          <w:rFonts w:ascii="Times New Roman" w:hAnsi="Times New Roman" w:cs="Times New Roman"/>
          <w:sz w:val="24"/>
          <w:szCs w:val="24"/>
        </w:rPr>
        <w:t xml:space="preserve">22, </w:t>
      </w:r>
      <w:proofErr w:type="spellStart"/>
      <w:r w:rsidRPr="00DA422B">
        <w:rPr>
          <w:rFonts w:ascii="Times New Roman" w:hAnsi="Times New Roman" w:cs="Times New Roman"/>
          <w:sz w:val="24"/>
          <w:szCs w:val="24"/>
        </w:rPr>
        <w:t>chrX</w:t>
      </w:r>
      <w:proofErr w:type="spellEnd"/>
      <w:r w:rsidRPr="00DA422B">
        <w:rPr>
          <w:rFonts w:ascii="Times New Roman" w:hAnsi="Times New Roman" w:cs="Times New Roman"/>
          <w:sz w:val="24"/>
          <w:szCs w:val="24"/>
        </w:rPr>
        <w:t xml:space="preserve">, </w:t>
      </w:r>
      <w:proofErr w:type="spellStart"/>
      <w:r w:rsidRPr="00DA422B">
        <w:rPr>
          <w:rFonts w:ascii="Times New Roman" w:hAnsi="Times New Roman" w:cs="Times New Roman"/>
          <w:sz w:val="24"/>
          <w:szCs w:val="24"/>
        </w:rPr>
        <w:t>chrY</w:t>
      </w:r>
      <w:proofErr w:type="spellEnd"/>
      <w:r w:rsidRPr="00DA422B">
        <w:rPr>
          <w:rFonts w:ascii="Times New Roman" w:hAnsi="Times New Roman" w:cs="Times New Roman"/>
          <w:sz w:val="24"/>
          <w:szCs w:val="24"/>
        </w:rPr>
        <w:t xml:space="preserve">, and </w:t>
      </w:r>
      <w:proofErr w:type="spellStart"/>
      <w:r w:rsidRPr="00DA422B">
        <w:rPr>
          <w:rFonts w:ascii="Times New Roman" w:hAnsi="Times New Roman" w:cs="Times New Roman"/>
          <w:sz w:val="24"/>
          <w:szCs w:val="24"/>
        </w:rPr>
        <w:t>chrM</w:t>
      </w:r>
      <w:proofErr w:type="spellEnd"/>
      <w:r w:rsidRPr="00DA422B">
        <w:rPr>
          <w:rFonts w:ascii="Times New Roman" w:hAnsi="Times New Roman" w:cs="Times New Roman"/>
          <w:sz w:val="24"/>
          <w:szCs w:val="24"/>
        </w:rPr>
        <w:t xml:space="preserve">) </w:t>
      </w:r>
      <w:r w:rsidR="00AF3226">
        <w:rPr>
          <w:rFonts w:ascii="Times New Roman" w:hAnsi="Times New Roman" w:cs="Times New Roman"/>
          <w:sz w:val="24"/>
          <w:szCs w:val="24"/>
        </w:rPr>
        <w:t>were</w:t>
      </w:r>
      <w:r w:rsidR="003E0BB5" w:rsidRPr="00DA422B">
        <w:rPr>
          <w:rFonts w:ascii="Times New Roman" w:hAnsi="Times New Roman" w:cs="Times New Roman"/>
          <w:sz w:val="24"/>
          <w:szCs w:val="24"/>
        </w:rPr>
        <w:t xml:space="preserve"> considered. We retained only the genes matched by </w:t>
      </w:r>
      <w:proofErr w:type="spellStart"/>
      <w:r w:rsidR="003E0BB5" w:rsidRPr="00DA422B">
        <w:rPr>
          <w:rFonts w:ascii="Times New Roman" w:hAnsi="Times New Roman" w:cs="Times New Roman"/>
          <w:sz w:val="24"/>
          <w:szCs w:val="24"/>
        </w:rPr>
        <w:t>Ensembl</w:t>
      </w:r>
      <w:proofErr w:type="spellEnd"/>
      <w:r w:rsidR="003E0BB5" w:rsidRPr="00DA422B">
        <w:rPr>
          <w:rFonts w:ascii="Times New Roman" w:hAnsi="Times New Roman" w:cs="Times New Roman"/>
          <w:sz w:val="24"/>
          <w:szCs w:val="24"/>
        </w:rPr>
        <w:t xml:space="preserve"> annotation curated by UCSC genome </w:t>
      </w:r>
      <w:proofErr w:type="gramStart"/>
      <w:r w:rsidR="003E0BB5" w:rsidRPr="00DA422B">
        <w:rPr>
          <w:rFonts w:ascii="Times New Roman" w:hAnsi="Times New Roman" w:cs="Times New Roman"/>
          <w:sz w:val="24"/>
          <w:szCs w:val="24"/>
        </w:rPr>
        <w:t>database</w:t>
      </w:r>
      <w:commentRangeStart w:id="18"/>
      <w:r w:rsidR="00A86003" w:rsidRPr="00A86003">
        <w:rPr>
          <w:rFonts w:ascii="Times New Roman" w:hAnsi="Times New Roman" w:cs="Times New Roman"/>
          <w:sz w:val="24"/>
          <w:szCs w:val="24"/>
          <w:vertAlign w:val="superscript"/>
        </w:rPr>
        <w:t>(</w:t>
      </w:r>
      <w:proofErr w:type="gramEnd"/>
      <w:r w:rsidR="00A86003" w:rsidRPr="00A86003">
        <w:rPr>
          <w:rFonts w:ascii="Times New Roman" w:hAnsi="Times New Roman" w:cs="Times New Roman"/>
          <w:sz w:val="24"/>
          <w:szCs w:val="24"/>
          <w:vertAlign w:val="superscript"/>
        </w:rPr>
        <w:t xml:space="preserve">cite </w:t>
      </w:r>
      <w:proofErr w:type="spellStart"/>
      <w:r w:rsidR="00A86003" w:rsidRPr="00A86003">
        <w:rPr>
          <w:rFonts w:ascii="Times New Roman" w:hAnsi="Times New Roman" w:cs="Times New Roman"/>
          <w:sz w:val="24"/>
          <w:szCs w:val="24"/>
          <w:vertAlign w:val="superscript"/>
        </w:rPr>
        <w:t>Bhasin</w:t>
      </w:r>
      <w:proofErr w:type="spellEnd"/>
      <w:r w:rsidR="00A86003" w:rsidRPr="00A86003">
        <w:rPr>
          <w:rFonts w:ascii="Times New Roman" w:hAnsi="Times New Roman" w:cs="Times New Roman"/>
          <w:sz w:val="24"/>
          <w:szCs w:val="24"/>
          <w:vertAlign w:val="superscript"/>
        </w:rPr>
        <w:t xml:space="preserve"> and Ting 2016)</w:t>
      </w:r>
      <w:commentRangeEnd w:id="18"/>
      <w:r w:rsidR="00AF3226">
        <w:rPr>
          <w:rStyle w:val="CommentReference"/>
        </w:rPr>
        <w:commentReference w:id="18"/>
      </w:r>
      <w:r w:rsidR="003E0BB5" w:rsidRPr="00DA422B">
        <w:rPr>
          <w:rFonts w:ascii="Times New Roman" w:hAnsi="Times New Roman" w:cs="Times New Roman"/>
          <w:sz w:val="24"/>
          <w:szCs w:val="24"/>
        </w:rPr>
        <w:t xml:space="preserve"> </w:t>
      </w:r>
      <w:r w:rsidR="00A86003">
        <w:rPr>
          <w:rFonts w:ascii="Times New Roman" w:hAnsi="Times New Roman" w:cs="Times New Roman"/>
          <w:sz w:val="24"/>
          <w:szCs w:val="24"/>
        </w:rPr>
        <w:t>[</w:t>
      </w:r>
      <w:r w:rsidR="003E0BB5" w:rsidRPr="00DA422B">
        <w:rPr>
          <w:rFonts w:ascii="Times New Roman" w:hAnsi="Times New Roman" w:cs="Times New Roman"/>
          <w:sz w:val="24"/>
          <w:szCs w:val="24"/>
        </w:rPr>
        <w:t xml:space="preserve">Table S2]. </w:t>
      </w:r>
      <w:commentRangeStart w:id="19"/>
      <w:r w:rsidR="003E0BB5" w:rsidRPr="00DA422B">
        <w:rPr>
          <w:rFonts w:ascii="Times New Roman" w:hAnsi="Times New Roman" w:cs="Times New Roman"/>
          <w:sz w:val="24"/>
          <w:szCs w:val="24"/>
        </w:rPr>
        <w:t xml:space="preserve">Biotypes of genes annotated by </w:t>
      </w:r>
      <w:proofErr w:type="spellStart"/>
      <w:r w:rsidR="003E0BB5" w:rsidRPr="00DA422B">
        <w:rPr>
          <w:rFonts w:ascii="Times New Roman" w:hAnsi="Times New Roman" w:cs="Times New Roman"/>
          <w:sz w:val="24"/>
          <w:szCs w:val="24"/>
        </w:rPr>
        <w:t>Ensembl</w:t>
      </w:r>
      <w:proofErr w:type="spellEnd"/>
      <w:r w:rsidR="003E0BB5" w:rsidRPr="00DA422B">
        <w:rPr>
          <w:rFonts w:ascii="Times New Roman" w:hAnsi="Times New Roman" w:cs="Times New Roman"/>
          <w:sz w:val="24"/>
          <w:szCs w:val="24"/>
        </w:rPr>
        <w:t xml:space="preserve"> include "</w:t>
      </w:r>
      <w:proofErr w:type="spellStart"/>
      <w:r w:rsidR="003E0BB5" w:rsidRPr="00DA422B">
        <w:rPr>
          <w:rFonts w:ascii="Times New Roman" w:hAnsi="Times New Roman" w:cs="Times New Roman"/>
          <w:sz w:val="24"/>
          <w:szCs w:val="24"/>
        </w:rPr>
        <w:t>protein_coding</w:t>
      </w:r>
      <w:proofErr w:type="spellEnd"/>
      <w:r w:rsidR="003E0BB5" w:rsidRPr="00DA422B">
        <w:rPr>
          <w:rFonts w:ascii="Times New Roman" w:hAnsi="Times New Roman" w:cs="Times New Roman"/>
          <w:sz w:val="24"/>
          <w:szCs w:val="24"/>
        </w:rPr>
        <w:t>", "</w:t>
      </w:r>
      <w:proofErr w:type="spellStart"/>
      <w:r w:rsidR="003E0BB5" w:rsidRPr="00DA422B">
        <w:rPr>
          <w:rFonts w:ascii="Times New Roman" w:hAnsi="Times New Roman" w:cs="Times New Roman"/>
          <w:sz w:val="24"/>
          <w:szCs w:val="24"/>
        </w:rPr>
        <w:t>processed_transcript</w:t>
      </w:r>
      <w:proofErr w:type="spellEnd"/>
      <w:r w:rsidR="003E0BB5" w:rsidRPr="00DA422B">
        <w:rPr>
          <w:rFonts w:ascii="Times New Roman" w:hAnsi="Times New Roman" w:cs="Times New Roman"/>
          <w:sz w:val="24"/>
          <w:szCs w:val="24"/>
        </w:rPr>
        <w:t>", "</w:t>
      </w:r>
      <w:proofErr w:type="spellStart"/>
      <w:r w:rsidR="003E0BB5" w:rsidRPr="00DA422B">
        <w:rPr>
          <w:rFonts w:ascii="Times New Roman" w:hAnsi="Times New Roman" w:cs="Times New Roman"/>
          <w:sz w:val="24"/>
          <w:szCs w:val="24"/>
        </w:rPr>
        <w:t>lincRNA</w:t>
      </w:r>
      <w:proofErr w:type="spellEnd"/>
      <w:r w:rsidR="003E0BB5" w:rsidRPr="00DA422B">
        <w:rPr>
          <w:rFonts w:ascii="Times New Roman" w:hAnsi="Times New Roman" w:cs="Times New Roman"/>
          <w:sz w:val="24"/>
          <w:szCs w:val="24"/>
        </w:rPr>
        <w:t>", "antisense", "</w:t>
      </w:r>
      <w:proofErr w:type="spellStart"/>
      <w:r w:rsidR="003E0BB5" w:rsidRPr="00DA422B">
        <w:rPr>
          <w:rFonts w:ascii="Times New Roman" w:hAnsi="Times New Roman" w:cs="Times New Roman"/>
          <w:sz w:val="24"/>
          <w:szCs w:val="24"/>
        </w:rPr>
        <w:t>polymorphic_pseudogene</w:t>
      </w:r>
      <w:proofErr w:type="spellEnd"/>
      <w:r w:rsidR="003E0BB5" w:rsidRPr="00DA422B">
        <w:rPr>
          <w:rFonts w:ascii="Times New Roman" w:hAnsi="Times New Roman" w:cs="Times New Roman"/>
          <w:sz w:val="24"/>
          <w:szCs w:val="24"/>
        </w:rPr>
        <w:t>", "</w:t>
      </w:r>
      <w:proofErr w:type="spellStart"/>
      <w:r w:rsidR="003E0BB5" w:rsidRPr="00DA422B">
        <w:rPr>
          <w:rFonts w:ascii="Times New Roman" w:hAnsi="Times New Roman" w:cs="Times New Roman"/>
          <w:sz w:val="24"/>
          <w:szCs w:val="24"/>
        </w:rPr>
        <w:t>sense_overlapping</w:t>
      </w:r>
      <w:proofErr w:type="spellEnd"/>
      <w:r w:rsidR="003E0BB5" w:rsidRPr="00DA422B">
        <w:rPr>
          <w:rFonts w:ascii="Times New Roman" w:hAnsi="Times New Roman" w:cs="Times New Roman"/>
          <w:sz w:val="24"/>
          <w:szCs w:val="24"/>
        </w:rPr>
        <w:t>", "</w:t>
      </w:r>
      <w:proofErr w:type="spellStart"/>
      <w:r w:rsidR="003E0BB5" w:rsidRPr="00DA422B">
        <w:rPr>
          <w:rFonts w:ascii="Times New Roman" w:hAnsi="Times New Roman" w:cs="Times New Roman"/>
          <w:sz w:val="24"/>
          <w:szCs w:val="24"/>
        </w:rPr>
        <w:t>sense_intronic</w:t>
      </w:r>
      <w:proofErr w:type="spellEnd"/>
      <w:r w:rsidR="003E0BB5" w:rsidRPr="00DA422B">
        <w:rPr>
          <w:rFonts w:ascii="Times New Roman" w:hAnsi="Times New Roman" w:cs="Times New Roman"/>
          <w:sz w:val="24"/>
          <w:szCs w:val="24"/>
        </w:rPr>
        <w:t>", and "3prime_overlapping_ncrna".</w:t>
      </w:r>
      <w:commentRangeEnd w:id="19"/>
      <w:r w:rsidR="007C2166">
        <w:rPr>
          <w:rStyle w:val="CommentReference"/>
        </w:rPr>
        <w:commentReference w:id="19"/>
      </w:r>
      <w:r w:rsidR="003E0BB5" w:rsidRPr="00DA422B">
        <w:rPr>
          <w:rFonts w:ascii="Times New Roman" w:hAnsi="Times New Roman" w:cs="Times New Roman"/>
          <w:sz w:val="24"/>
          <w:szCs w:val="24"/>
        </w:rPr>
        <w:t xml:space="preserve"> </w:t>
      </w:r>
      <w:r w:rsidRPr="00DA422B">
        <w:rPr>
          <w:rFonts w:ascii="Times New Roman" w:hAnsi="Times New Roman" w:cs="Times New Roman"/>
          <w:sz w:val="24"/>
          <w:szCs w:val="24"/>
        </w:rPr>
        <w:t xml:space="preserve">We also considered </w:t>
      </w:r>
      <w:r w:rsidRPr="00DA422B">
        <w:rPr>
          <w:rFonts w:ascii="Times New Roman" w:hAnsi="Times New Roman" w:cs="Times New Roman"/>
          <w:i/>
          <w:sz w:val="24"/>
          <w:szCs w:val="24"/>
        </w:rPr>
        <w:t>de novo</w:t>
      </w:r>
      <w:r w:rsidRPr="00DA422B">
        <w:rPr>
          <w:rFonts w:ascii="Times New Roman" w:hAnsi="Times New Roman" w:cs="Times New Roman"/>
          <w:sz w:val="24"/>
          <w:szCs w:val="24"/>
        </w:rPr>
        <w:t xml:space="preserve"> </w:t>
      </w:r>
      <w:proofErr w:type="spellStart"/>
      <w:r w:rsidRPr="00DA422B">
        <w:rPr>
          <w:rFonts w:ascii="Times New Roman" w:hAnsi="Times New Roman" w:cs="Times New Roman"/>
          <w:sz w:val="24"/>
          <w:szCs w:val="24"/>
        </w:rPr>
        <w:t>pASs</w:t>
      </w:r>
      <w:proofErr w:type="spellEnd"/>
      <w:r w:rsidRPr="00DA422B">
        <w:rPr>
          <w:rFonts w:ascii="Times New Roman" w:hAnsi="Times New Roman" w:cs="Times New Roman"/>
          <w:sz w:val="24"/>
          <w:szCs w:val="24"/>
        </w:rPr>
        <w:t xml:space="preserve"> that were identified in intronic regions or up to 5,000 </w:t>
      </w:r>
      <w:proofErr w:type="spellStart"/>
      <w:r w:rsidRPr="00DA422B">
        <w:rPr>
          <w:rFonts w:ascii="Times New Roman" w:hAnsi="Times New Roman" w:cs="Times New Roman"/>
          <w:sz w:val="24"/>
          <w:szCs w:val="24"/>
        </w:rPr>
        <w:t>bp</w:t>
      </w:r>
      <w:proofErr w:type="spellEnd"/>
      <w:r w:rsidRPr="00DA422B">
        <w:rPr>
          <w:rFonts w:ascii="Times New Roman" w:hAnsi="Times New Roman" w:cs="Times New Roman"/>
          <w:sz w:val="24"/>
          <w:szCs w:val="24"/>
        </w:rPr>
        <w:t xml:space="preserve"> beyond the known 3′UTR.</w:t>
      </w:r>
    </w:p>
    <w:p w14:paraId="34FACFBB" w14:textId="05908254" w:rsidR="00A47BC8" w:rsidRPr="00DA422B" w:rsidRDefault="00A47BC8">
      <w:pPr>
        <w:rPr>
          <w:rFonts w:ascii="Times New Roman" w:hAnsi="Times New Roman" w:cs="Times New Roman"/>
          <w:sz w:val="24"/>
          <w:szCs w:val="24"/>
        </w:rPr>
      </w:pPr>
    </w:p>
    <w:p w14:paraId="4A5943F9" w14:textId="77777777" w:rsidR="00A47BC8" w:rsidRPr="00DA422B" w:rsidRDefault="00A47BC8">
      <w:pPr>
        <w:rPr>
          <w:rFonts w:ascii="Times New Roman" w:hAnsi="Times New Roman" w:cs="Times New Roman"/>
          <w:sz w:val="24"/>
          <w:szCs w:val="24"/>
        </w:rPr>
      </w:pPr>
    </w:p>
    <w:p w14:paraId="5D91966D" w14:textId="07D2AD3C" w:rsidR="00A47BC8" w:rsidRPr="00DA422B" w:rsidRDefault="003E0BB5">
      <w:pPr>
        <w:rPr>
          <w:rFonts w:ascii="Times New Roman" w:hAnsi="Times New Roman" w:cs="Times New Roman"/>
          <w:sz w:val="24"/>
          <w:szCs w:val="24"/>
        </w:rPr>
      </w:pPr>
      <w:r w:rsidRPr="00DA422B">
        <w:rPr>
          <w:rFonts w:ascii="Times New Roman" w:hAnsi="Times New Roman" w:cs="Times New Roman"/>
          <w:b/>
          <w:sz w:val="24"/>
          <w:szCs w:val="24"/>
        </w:rPr>
        <w:t xml:space="preserve">Differential </w:t>
      </w:r>
      <w:r w:rsidR="00CF3B3B" w:rsidRPr="00DA422B">
        <w:rPr>
          <w:rFonts w:ascii="Times New Roman" w:hAnsi="Times New Roman" w:cs="Times New Roman"/>
          <w:b/>
          <w:sz w:val="24"/>
          <w:szCs w:val="24"/>
        </w:rPr>
        <w:t xml:space="preserve">pAS </w:t>
      </w:r>
      <w:r w:rsidRPr="00DA422B">
        <w:rPr>
          <w:rFonts w:ascii="Times New Roman" w:hAnsi="Times New Roman" w:cs="Times New Roman"/>
          <w:b/>
          <w:sz w:val="24"/>
          <w:szCs w:val="24"/>
        </w:rPr>
        <w:t>Usage Testing</w:t>
      </w:r>
    </w:p>
    <w:p w14:paraId="26CCD2B7" w14:textId="16F37DA0" w:rsidR="00A47BC8" w:rsidRPr="00DA422B" w:rsidRDefault="00CF3B3B">
      <w:pPr>
        <w:rPr>
          <w:rFonts w:ascii="Times New Roman" w:hAnsi="Times New Roman" w:cs="Times New Roman"/>
          <w:color w:val="333333"/>
          <w:sz w:val="24"/>
          <w:szCs w:val="24"/>
          <w:highlight w:val="white"/>
        </w:rPr>
      </w:pPr>
      <w:r w:rsidRPr="00DA422B">
        <w:rPr>
          <w:rFonts w:ascii="Times New Roman" w:hAnsi="Times New Roman" w:cs="Times New Roman"/>
          <w:sz w:val="24"/>
          <w:szCs w:val="24"/>
        </w:rPr>
        <w:lastRenderedPageBreak/>
        <w:t>The read counts at each PR were</w:t>
      </w:r>
      <w:r w:rsidR="003E0BB5" w:rsidRPr="00DA422B">
        <w:rPr>
          <w:rFonts w:ascii="Times New Roman" w:hAnsi="Times New Roman" w:cs="Times New Roman"/>
          <w:sz w:val="24"/>
          <w:szCs w:val="24"/>
        </w:rPr>
        <w:t xml:space="preserve"> normalized across all replic</w:t>
      </w:r>
      <w:r w:rsidR="00DA422B" w:rsidRPr="00DA422B">
        <w:rPr>
          <w:rFonts w:ascii="Times New Roman" w:hAnsi="Times New Roman" w:cs="Times New Roman"/>
          <w:sz w:val="24"/>
          <w:szCs w:val="24"/>
        </w:rPr>
        <w:t>ates. Significance testing was</w:t>
      </w:r>
      <w:r w:rsidR="003E0BB5" w:rsidRPr="00DA422B">
        <w:rPr>
          <w:rFonts w:ascii="Times New Roman" w:hAnsi="Times New Roman" w:cs="Times New Roman"/>
          <w:sz w:val="24"/>
          <w:szCs w:val="24"/>
        </w:rPr>
        <w:t xml:space="preserve"> conducted with </w:t>
      </w:r>
      <w:proofErr w:type="spellStart"/>
      <w:r w:rsidR="003E0BB5" w:rsidRPr="00DA422B">
        <w:rPr>
          <w:rFonts w:ascii="Times New Roman" w:hAnsi="Times New Roman" w:cs="Times New Roman"/>
          <w:sz w:val="24"/>
          <w:szCs w:val="24"/>
        </w:rPr>
        <w:t>DEXSeq</w:t>
      </w:r>
      <w:proofErr w:type="spellEnd"/>
      <w:r w:rsidR="003E0BB5" w:rsidRPr="00DA422B">
        <w:rPr>
          <w:rFonts w:ascii="Times New Roman" w:hAnsi="Times New Roman" w:cs="Times New Roman"/>
          <w:sz w:val="24"/>
          <w:szCs w:val="24"/>
        </w:rPr>
        <w:t xml:space="preserve"> 1.24.4</w:t>
      </w:r>
      <w:r w:rsidR="00F739E4" w:rsidRPr="00F739E4">
        <w:rPr>
          <w:rFonts w:ascii="Times New Roman" w:hAnsi="Times New Roman" w:cs="Times New Roman"/>
          <w:sz w:val="24"/>
          <w:szCs w:val="24"/>
          <w:vertAlign w:val="superscript"/>
        </w:rPr>
        <w:t xml:space="preserve">(cite Anders, Reyes and Huber, 2012 and Reyes </w:t>
      </w:r>
      <w:proofErr w:type="gramStart"/>
      <w:r w:rsidR="00F739E4" w:rsidRPr="00F739E4">
        <w:rPr>
          <w:rFonts w:ascii="Times New Roman" w:hAnsi="Times New Roman" w:cs="Times New Roman"/>
          <w:sz w:val="24"/>
          <w:szCs w:val="24"/>
          <w:vertAlign w:val="superscript"/>
        </w:rPr>
        <w:t>et</w:t>
      </w:r>
      <w:proofErr w:type="gramEnd"/>
      <w:r w:rsidR="00F739E4" w:rsidRPr="00F739E4">
        <w:rPr>
          <w:rFonts w:ascii="Times New Roman" w:hAnsi="Times New Roman" w:cs="Times New Roman"/>
          <w:sz w:val="24"/>
          <w:szCs w:val="24"/>
          <w:vertAlign w:val="superscript"/>
        </w:rPr>
        <w:t>, 2013)</w:t>
      </w:r>
      <w:r w:rsidR="003E0BB5" w:rsidRPr="00DA422B">
        <w:rPr>
          <w:rFonts w:ascii="Times New Roman" w:hAnsi="Times New Roman" w:cs="Times New Roman"/>
          <w:sz w:val="24"/>
          <w:szCs w:val="24"/>
        </w:rPr>
        <w:t xml:space="preserve"> </w:t>
      </w:r>
      <w:r w:rsidRPr="00DA422B">
        <w:rPr>
          <w:rFonts w:ascii="Times New Roman" w:hAnsi="Times New Roman" w:cs="Times New Roman"/>
          <w:sz w:val="24"/>
          <w:szCs w:val="24"/>
        </w:rPr>
        <w:t>using</w:t>
      </w:r>
      <w:r w:rsidR="003E0BB5" w:rsidRPr="00DA422B">
        <w:rPr>
          <w:rFonts w:ascii="Times New Roman" w:hAnsi="Times New Roman" w:cs="Times New Roman"/>
          <w:sz w:val="24"/>
          <w:szCs w:val="24"/>
        </w:rPr>
        <w:t xml:space="preserve"> the default parameter</w:t>
      </w:r>
      <w:r w:rsidR="00DA422B" w:rsidRPr="00DA422B">
        <w:rPr>
          <w:rFonts w:ascii="Times New Roman" w:hAnsi="Times New Roman" w:cs="Times New Roman"/>
          <w:sz w:val="24"/>
          <w:szCs w:val="24"/>
        </w:rPr>
        <w:t>. P-value was</w:t>
      </w:r>
      <w:r w:rsidR="003E0BB5" w:rsidRPr="00DA422B">
        <w:rPr>
          <w:rFonts w:ascii="Times New Roman" w:hAnsi="Times New Roman" w:cs="Times New Roman"/>
          <w:sz w:val="24"/>
          <w:szCs w:val="24"/>
        </w:rPr>
        <w:t xml:space="preserve"> adjusted by </w:t>
      </w:r>
      <w:proofErr w:type="spellStart"/>
      <w:r w:rsidR="00DA422B" w:rsidRPr="00DA422B">
        <w:rPr>
          <w:rFonts w:ascii="Times New Roman" w:hAnsi="Times New Roman" w:cs="Times New Roman"/>
          <w:color w:val="333333"/>
          <w:sz w:val="24"/>
          <w:szCs w:val="24"/>
          <w:highlight w:val="white"/>
        </w:rPr>
        <w:t>Benjamini</w:t>
      </w:r>
      <w:proofErr w:type="spellEnd"/>
      <w:r w:rsidR="003E0BB5" w:rsidRPr="00DA422B">
        <w:rPr>
          <w:rFonts w:ascii="Times New Roman" w:hAnsi="Times New Roman" w:cs="Times New Roman"/>
          <w:color w:val="333333"/>
          <w:sz w:val="24"/>
          <w:szCs w:val="24"/>
          <w:highlight w:val="white"/>
        </w:rPr>
        <w:t>-Hochberg false discovery rate</w:t>
      </w:r>
      <w:r w:rsidR="00DA422B" w:rsidRPr="00DA422B">
        <w:rPr>
          <w:rFonts w:ascii="Times New Roman" w:hAnsi="Times New Roman" w:cs="Times New Roman"/>
          <w:color w:val="333333"/>
          <w:sz w:val="24"/>
          <w:szCs w:val="24"/>
          <w:highlight w:val="white"/>
        </w:rPr>
        <w:t xml:space="preserve"> (FDR=0.05</w:t>
      </w:r>
      <w:r w:rsidR="009C7822">
        <w:rPr>
          <w:rFonts w:ascii="Times New Roman" w:hAnsi="Times New Roman" w:cs="Times New Roman"/>
          <w:color w:val="333333"/>
          <w:sz w:val="24"/>
          <w:szCs w:val="24"/>
          <w:highlight w:val="white"/>
        </w:rPr>
        <w:t xml:space="preserve">). </w:t>
      </w:r>
      <w:r w:rsidR="003E0BB5" w:rsidRPr="00DA422B">
        <w:rPr>
          <w:rFonts w:ascii="Times New Roman" w:hAnsi="Times New Roman" w:cs="Times New Roman"/>
          <w:sz w:val="24"/>
          <w:szCs w:val="24"/>
        </w:rPr>
        <w:t xml:space="preserve">PR sites were only considered when </w:t>
      </w:r>
      <w:r w:rsidR="00AF3226">
        <w:rPr>
          <w:rFonts w:ascii="Times New Roman" w:hAnsi="Times New Roman" w:cs="Times New Roman"/>
          <w:sz w:val="24"/>
          <w:szCs w:val="24"/>
        </w:rPr>
        <w:t xml:space="preserve">1) </w:t>
      </w:r>
      <w:r w:rsidR="003E0BB5" w:rsidRPr="00DA422B">
        <w:rPr>
          <w:rFonts w:ascii="Times New Roman" w:hAnsi="Times New Roman" w:cs="Times New Roman"/>
          <w:sz w:val="24"/>
          <w:szCs w:val="24"/>
        </w:rPr>
        <w:t>the difference be</w:t>
      </w:r>
      <w:r w:rsidR="00EC565E">
        <w:rPr>
          <w:rFonts w:ascii="Times New Roman" w:hAnsi="Times New Roman" w:cs="Times New Roman"/>
          <w:sz w:val="24"/>
          <w:szCs w:val="24"/>
        </w:rPr>
        <w:t>tween two PR usage fractions was</w:t>
      </w:r>
      <w:r w:rsidR="009C7822">
        <w:rPr>
          <w:rFonts w:ascii="Times New Roman" w:hAnsi="Times New Roman" w:cs="Times New Roman"/>
          <w:sz w:val="24"/>
          <w:szCs w:val="24"/>
        </w:rPr>
        <w:t xml:space="preserve"> </w:t>
      </w:r>
      <w:r w:rsidR="003E0BB5" w:rsidRPr="00DA422B">
        <w:rPr>
          <w:rFonts w:ascii="Times New Roman" w:hAnsi="Times New Roman" w:cs="Times New Roman"/>
          <w:sz w:val="24"/>
          <w:szCs w:val="24"/>
        </w:rPr>
        <w:t xml:space="preserve">≥ 0.1, 2) the FDR adjusted P-value for differential usage testing </w:t>
      </w:r>
      <w:r w:rsidR="00AF3226">
        <w:rPr>
          <w:rFonts w:ascii="Times New Roman" w:hAnsi="Times New Roman" w:cs="Times New Roman"/>
          <w:sz w:val="24"/>
          <w:szCs w:val="24"/>
        </w:rPr>
        <w:t>was</w:t>
      </w:r>
      <w:r w:rsidR="003E0BB5" w:rsidRPr="00DA422B">
        <w:rPr>
          <w:rFonts w:ascii="Times New Roman" w:hAnsi="Times New Roman" w:cs="Times New Roman"/>
          <w:sz w:val="24"/>
          <w:szCs w:val="24"/>
        </w:rPr>
        <w:t xml:space="preserve"> &lt; 0.0001, 3)</w:t>
      </w:r>
      <w:r w:rsidR="00DA422B" w:rsidRPr="00DA422B">
        <w:rPr>
          <w:rFonts w:ascii="Times New Roman" w:hAnsi="Times New Roman" w:cs="Times New Roman"/>
          <w:sz w:val="24"/>
          <w:szCs w:val="24"/>
        </w:rPr>
        <w:t xml:space="preserve"> </w:t>
      </w:r>
      <w:r w:rsidR="003E0BB5" w:rsidRPr="00DA422B">
        <w:rPr>
          <w:rFonts w:ascii="Times New Roman" w:hAnsi="Times New Roman" w:cs="Times New Roman"/>
          <w:sz w:val="24"/>
          <w:szCs w:val="24"/>
        </w:rPr>
        <w:t xml:space="preserve">the log2 fold change of PR usage fraction in absolute value </w:t>
      </w:r>
      <w:r w:rsidR="00AF3226">
        <w:rPr>
          <w:rFonts w:ascii="Times New Roman" w:hAnsi="Times New Roman" w:cs="Times New Roman"/>
          <w:sz w:val="24"/>
          <w:szCs w:val="24"/>
        </w:rPr>
        <w:t>was</w:t>
      </w:r>
      <w:r w:rsidR="003E0BB5" w:rsidRPr="00DA422B">
        <w:rPr>
          <w:rFonts w:ascii="Times New Roman" w:hAnsi="Times New Roman" w:cs="Times New Roman"/>
          <w:sz w:val="24"/>
          <w:szCs w:val="24"/>
        </w:rPr>
        <w:t xml:space="preserve"> &gt; 1.5, and 4) at least one group sample’s mean PR usage fraction </w:t>
      </w:r>
      <w:r w:rsidR="00AF3226">
        <w:rPr>
          <w:rFonts w:ascii="Times New Roman" w:hAnsi="Times New Roman" w:cs="Times New Roman"/>
          <w:sz w:val="24"/>
          <w:szCs w:val="24"/>
        </w:rPr>
        <w:t>was</w:t>
      </w:r>
      <w:r w:rsidR="003E0BB5" w:rsidRPr="00DA422B">
        <w:rPr>
          <w:rFonts w:ascii="Times New Roman" w:hAnsi="Times New Roman" w:cs="Times New Roman"/>
          <w:sz w:val="24"/>
          <w:szCs w:val="24"/>
        </w:rPr>
        <w:t xml:space="preserve"> ≥ 0.05. </w:t>
      </w:r>
      <w:r w:rsidR="009C7822">
        <w:rPr>
          <w:rFonts w:ascii="Times New Roman" w:hAnsi="Times New Roman" w:cs="Times New Roman"/>
          <w:sz w:val="24"/>
          <w:szCs w:val="24"/>
        </w:rPr>
        <w:t xml:space="preserve"> </w:t>
      </w:r>
      <w:commentRangeStart w:id="20"/>
      <w:r w:rsidR="003E0BB5" w:rsidRPr="00DA422B">
        <w:rPr>
          <w:rFonts w:ascii="Times New Roman" w:hAnsi="Times New Roman" w:cs="Times New Roman"/>
          <w:sz w:val="24"/>
          <w:szCs w:val="24"/>
        </w:rPr>
        <w:t>(Table1 and Table S3).</w:t>
      </w:r>
      <w:commentRangeEnd w:id="20"/>
      <w:r w:rsidR="003E0BB5" w:rsidRPr="00DA422B">
        <w:rPr>
          <w:rFonts w:ascii="Times New Roman" w:hAnsi="Times New Roman" w:cs="Times New Roman"/>
          <w:sz w:val="24"/>
          <w:szCs w:val="24"/>
        </w:rPr>
        <w:commentReference w:id="20"/>
      </w:r>
    </w:p>
    <w:p w14:paraId="1ABC7B44" w14:textId="77777777" w:rsidR="00A47BC8" w:rsidRPr="00DA422B" w:rsidRDefault="00A47BC8">
      <w:pPr>
        <w:rPr>
          <w:rFonts w:ascii="Times New Roman" w:hAnsi="Times New Roman" w:cs="Times New Roman"/>
          <w:sz w:val="24"/>
          <w:szCs w:val="24"/>
        </w:rPr>
      </w:pPr>
    </w:p>
    <w:p w14:paraId="46522BFB" w14:textId="7EFA049F" w:rsidR="00A47BC8" w:rsidRPr="00DA422B" w:rsidRDefault="003E0BB5">
      <w:pPr>
        <w:rPr>
          <w:rFonts w:ascii="Times New Roman" w:hAnsi="Times New Roman" w:cs="Times New Roman"/>
          <w:sz w:val="24"/>
          <w:szCs w:val="24"/>
        </w:rPr>
      </w:pPr>
      <w:r w:rsidRPr="00DA422B">
        <w:rPr>
          <w:rFonts w:ascii="Times New Roman" w:hAnsi="Times New Roman" w:cs="Times New Roman"/>
          <w:b/>
          <w:sz w:val="24"/>
          <w:szCs w:val="24"/>
        </w:rPr>
        <w:t xml:space="preserve">Transcription </w:t>
      </w:r>
      <w:r w:rsidR="00F739E4">
        <w:rPr>
          <w:rFonts w:ascii="Times New Roman" w:hAnsi="Times New Roman" w:cs="Times New Roman"/>
          <w:b/>
          <w:sz w:val="24"/>
          <w:szCs w:val="24"/>
        </w:rPr>
        <w:t xml:space="preserve">factor binding site profiles </w:t>
      </w:r>
      <w:r w:rsidRPr="00DA422B">
        <w:rPr>
          <w:rFonts w:ascii="Times New Roman" w:hAnsi="Times New Roman" w:cs="Times New Roman"/>
          <w:b/>
          <w:sz w:val="24"/>
          <w:szCs w:val="24"/>
        </w:rPr>
        <w:t xml:space="preserve">between putative </w:t>
      </w:r>
      <w:proofErr w:type="spellStart"/>
      <w:r w:rsidR="00CF3B3B" w:rsidRPr="00DA422B">
        <w:rPr>
          <w:rFonts w:ascii="Times New Roman" w:hAnsi="Times New Roman" w:cs="Times New Roman"/>
          <w:b/>
          <w:sz w:val="24"/>
          <w:szCs w:val="24"/>
        </w:rPr>
        <w:t>pASs</w:t>
      </w:r>
      <w:proofErr w:type="spellEnd"/>
    </w:p>
    <w:p w14:paraId="596E1439" w14:textId="41BA951A" w:rsidR="00A47BC8" w:rsidRPr="00DA422B" w:rsidRDefault="00DA422B">
      <w:pPr>
        <w:rPr>
          <w:rFonts w:ascii="Times New Roman" w:hAnsi="Times New Roman" w:cs="Times New Roman"/>
          <w:sz w:val="24"/>
          <w:szCs w:val="24"/>
        </w:rPr>
      </w:pPr>
      <w:r w:rsidRPr="00DA422B">
        <w:rPr>
          <w:rFonts w:ascii="Times New Roman" w:hAnsi="Times New Roman" w:cs="Times New Roman"/>
          <w:sz w:val="24"/>
          <w:szCs w:val="24"/>
        </w:rPr>
        <w:t xml:space="preserve">Using 412 genes </w:t>
      </w:r>
      <w:r w:rsidR="00F739E4">
        <w:rPr>
          <w:rFonts w:ascii="Times New Roman" w:hAnsi="Times New Roman" w:cs="Times New Roman"/>
          <w:sz w:val="24"/>
          <w:szCs w:val="24"/>
        </w:rPr>
        <w:t>that</w:t>
      </w:r>
      <w:r w:rsidRPr="00DA422B">
        <w:rPr>
          <w:rFonts w:ascii="Times New Roman" w:hAnsi="Times New Roman" w:cs="Times New Roman"/>
          <w:sz w:val="24"/>
          <w:szCs w:val="24"/>
        </w:rPr>
        <w:t xml:space="preserve"> preferentially use the proximal pAS in DKO, we </w:t>
      </w:r>
      <w:r w:rsidR="003E0BB5" w:rsidRPr="00DA422B">
        <w:rPr>
          <w:rFonts w:ascii="Times New Roman" w:hAnsi="Times New Roman" w:cs="Times New Roman"/>
          <w:sz w:val="24"/>
          <w:szCs w:val="24"/>
        </w:rPr>
        <w:t xml:space="preserve">interrogated the genomic regions </w:t>
      </w:r>
      <w:r w:rsidRPr="00DA422B">
        <w:rPr>
          <w:rFonts w:ascii="Times New Roman" w:hAnsi="Times New Roman" w:cs="Times New Roman"/>
          <w:sz w:val="24"/>
          <w:szCs w:val="24"/>
        </w:rPr>
        <w:t xml:space="preserve">between shifting </w:t>
      </w:r>
      <w:proofErr w:type="spellStart"/>
      <w:r w:rsidRPr="00DA422B">
        <w:rPr>
          <w:rFonts w:ascii="Times New Roman" w:hAnsi="Times New Roman" w:cs="Times New Roman"/>
          <w:sz w:val="24"/>
          <w:szCs w:val="24"/>
        </w:rPr>
        <w:t>pASs</w:t>
      </w:r>
      <w:proofErr w:type="spellEnd"/>
      <w:r w:rsidRPr="00DA422B">
        <w:rPr>
          <w:rFonts w:ascii="Times New Roman" w:hAnsi="Times New Roman" w:cs="Times New Roman"/>
          <w:sz w:val="24"/>
          <w:szCs w:val="24"/>
        </w:rPr>
        <w:t xml:space="preserve"> in</w:t>
      </w:r>
      <w:r w:rsidR="003E0BB5" w:rsidRPr="00DA422B">
        <w:rPr>
          <w:rFonts w:ascii="Times New Roman" w:hAnsi="Times New Roman" w:cs="Times New Roman"/>
          <w:sz w:val="24"/>
          <w:szCs w:val="24"/>
        </w:rPr>
        <w:t xml:space="preserve"> HCT116 </w:t>
      </w:r>
      <w:r w:rsidR="00AF3226">
        <w:rPr>
          <w:rFonts w:ascii="Times New Roman" w:hAnsi="Times New Roman" w:cs="Times New Roman"/>
          <w:sz w:val="24"/>
          <w:szCs w:val="24"/>
        </w:rPr>
        <w:t>and</w:t>
      </w:r>
      <w:r w:rsidR="003E0BB5" w:rsidRPr="00DA422B">
        <w:rPr>
          <w:rFonts w:ascii="Times New Roman" w:hAnsi="Times New Roman" w:cs="Times New Roman"/>
          <w:sz w:val="24"/>
          <w:szCs w:val="24"/>
        </w:rPr>
        <w:t xml:space="preserve"> DKO </w:t>
      </w:r>
      <w:r w:rsidRPr="00DA422B">
        <w:rPr>
          <w:rFonts w:ascii="Times New Roman" w:hAnsi="Times New Roman" w:cs="Times New Roman"/>
          <w:sz w:val="24"/>
          <w:szCs w:val="24"/>
        </w:rPr>
        <w:t>to identify enriched bindin</w:t>
      </w:r>
      <w:r w:rsidR="00F739E4">
        <w:rPr>
          <w:rFonts w:ascii="Times New Roman" w:hAnsi="Times New Roman" w:cs="Times New Roman"/>
          <w:sz w:val="24"/>
          <w:szCs w:val="24"/>
        </w:rPr>
        <w:t>g of ENCODE transcription factor</w:t>
      </w:r>
      <w:r w:rsidRPr="00DA422B">
        <w:rPr>
          <w:rFonts w:ascii="Times New Roman" w:hAnsi="Times New Roman" w:cs="Times New Roman"/>
          <w:sz w:val="24"/>
          <w:szCs w:val="24"/>
        </w:rPr>
        <w:t>s</w:t>
      </w:r>
      <w:r w:rsidR="003E0BB5" w:rsidRPr="00DA422B">
        <w:rPr>
          <w:rFonts w:ascii="Times New Roman" w:hAnsi="Times New Roman" w:cs="Times New Roman"/>
          <w:sz w:val="24"/>
          <w:szCs w:val="24"/>
        </w:rPr>
        <w:t xml:space="preserve">. </w:t>
      </w:r>
      <w:commentRangeStart w:id="21"/>
      <w:r w:rsidR="003E0BB5" w:rsidRPr="00DA422B">
        <w:rPr>
          <w:rFonts w:ascii="Times New Roman" w:hAnsi="Times New Roman" w:cs="Times New Roman"/>
          <w:sz w:val="24"/>
          <w:szCs w:val="24"/>
        </w:rPr>
        <w:t xml:space="preserve">We randomly sampled 10,000 pairs of PRs in any gene having more than one PR without replacement per each APA gene </w:t>
      </w:r>
      <w:commentRangeEnd w:id="21"/>
      <w:r w:rsidR="003E0BB5" w:rsidRPr="00DA422B">
        <w:rPr>
          <w:rFonts w:ascii="Times New Roman" w:hAnsi="Times New Roman" w:cs="Times New Roman"/>
          <w:sz w:val="24"/>
          <w:szCs w:val="24"/>
        </w:rPr>
        <w:commentReference w:id="21"/>
      </w:r>
      <w:r w:rsidR="003E0BB5" w:rsidRPr="00DA422B">
        <w:rPr>
          <w:rFonts w:ascii="Times New Roman" w:hAnsi="Times New Roman" w:cs="Times New Roman"/>
          <w:sz w:val="24"/>
          <w:szCs w:val="24"/>
        </w:rPr>
        <w:t xml:space="preserve">and compared those with the 412 APA regions. </w:t>
      </w:r>
      <w:commentRangeStart w:id="22"/>
      <w:proofErr w:type="gramStart"/>
      <w:r w:rsidR="003E0BB5" w:rsidRPr="00211220">
        <w:rPr>
          <w:rFonts w:ascii="Times New Roman" w:hAnsi="Times New Roman" w:cs="Times New Roman"/>
          <w:sz w:val="24"/>
          <w:szCs w:val="24"/>
          <w:highlight w:val="yellow"/>
        </w:rPr>
        <w:t>ENCODE</w:t>
      </w:r>
      <w:r w:rsidR="00F739E4" w:rsidRPr="00211220">
        <w:rPr>
          <w:rFonts w:ascii="Times New Roman" w:hAnsi="Times New Roman" w:cs="Times New Roman"/>
          <w:sz w:val="24"/>
          <w:szCs w:val="24"/>
          <w:highlight w:val="yellow"/>
          <w:vertAlign w:val="superscript"/>
        </w:rPr>
        <w:t>(</w:t>
      </w:r>
      <w:proofErr w:type="gramEnd"/>
      <w:r w:rsidR="00F739E4" w:rsidRPr="00211220">
        <w:rPr>
          <w:rFonts w:ascii="Times New Roman" w:hAnsi="Times New Roman" w:cs="Times New Roman"/>
          <w:sz w:val="24"/>
          <w:szCs w:val="24"/>
          <w:highlight w:val="yellow"/>
          <w:vertAlign w:val="superscript"/>
        </w:rPr>
        <w:t>cite Encode)</w:t>
      </w:r>
      <w:r w:rsidR="003E0BB5" w:rsidRPr="00211220">
        <w:rPr>
          <w:rFonts w:ascii="Times New Roman" w:hAnsi="Times New Roman" w:cs="Times New Roman"/>
          <w:sz w:val="24"/>
          <w:szCs w:val="24"/>
          <w:highlight w:val="yellow"/>
        </w:rPr>
        <w:t xml:space="preserve"> regulatory of transcription factor binding sites (including ChIP-</w:t>
      </w:r>
      <w:proofErr w:type="spellStart"/>
      <w:r w:rsidR="003E0BB5" w:rsidRPr="00211220">
        <w:rPr>
          <w:rFonts w:ascii="Times New Roman" w:hAnsi="Times New Roman" w:cs="Times New Roman"/>
          <w:sz w:val="24"/>
          <w:szCs w:val="24"/>
          <w:highlight w:val="yellow"/>
        </w:rPr>
        <w:t>Seq</w:t>
      </w:r>
      <w:proofErr w:type="spellEnd"/>
      <w:r w:rsidR="003E0BB5" w:rsidRPr="00211220">
        <w:rPr>
          <w:rFonts w:ascii="Times New Roman" w:hAnsi="Times New Roman" w:cs="Times New Roman"/>
          <w:sz w:val="24"/>
          <w:szCs w:val="24"/>
          <w:highlight w:val="yellow"/>
        </w:rPr>
        <w:t xml:space="preserve"> binding sites for colon cancer</w:t>
      </w:r>
      <w:r w:rsidR="00F739E4" w:rsidRPr="00211220">
        <w:rPr>
          <w:rFonts w:ascii="Times New Roman" w:hAnsi="Times New Roman" w:cs="Times New Roman"/>
          <w:sz w:val="24"/>
          <w:szCs w:val="24"/>
          <w:highlight w:val="yellow"/>
        </w:rPr>
        <w:t xml:space="preserve"> cell lines in a previous study</w:t>
      </w:r>
      <w:r w:rsidR="00F739E4" w:rsidRPr="00211220">
        <w:rPr>
          <w:rFonts w:ascii="Times New Roman" w:hAnsi="Times New Roman" w:cs="Times New Roman"/>
          <w:sz w:val="24"/>
          <w:szCs w:val="24"/>
          <w:highlight w:val="yellow"/>
          <w:vertAlign w:val="superscript"/>
        </w:rPr>
        <w:t xml:space="preserve">(cite </w:t>
      </w:r>
      <w:proofErr w:type="spellStart"/>
      <w:r w:rsidR="00F739E4" w:rsidRPr="00211220">
        <w:rPr>
          <w:rFonts w:ascii="Times New Roman" w:hAnsi="Times New Roman" w:cs="Times New Roman"/>
          <w:sz w:val="24"/>
          <w:szCs w:val="24"/>
          <w:highlight w:val="yellow"/>
          <w:vertAlign w:val="superscript"/>
        </w:rPr>
        <w:t>Maurano</w:t>
      </w:r>
      <w:proofErr w:type="spellEnd"/>
      <w:r w:rsidR="00F739E4" w:rsidRPr="00211220">
        <w:rPr>
          <w:rFonts w:ascii="Times New Roman" w:hAnsi="Times New Roman" w:cs="Times New Roman"/>
          <w:sz w:val="24"/>
          <w:szCs w:val="24"/>
          <w:highlight w:val="yellow"/>
          <w:vertAlign w:val="superscript"/>
        </w:rPr>
        <w:t xml:space="preserve"> et al, 2015)</w:t>
      </w:r>
      <w:r w:rsidR="00F739E4" w:rsidRPr="00211220">
        <w:rPr>
          <w:rFonts w:ascii="Times New Roman" w:hAnsi="Times New Roman" w:cs="Times New Roman"/>
          <w:sz w:val="24"/>
          <w:szCs w:val="24"/>
          <w:highlight w:val="yellow"/>
        </w:rPr>
        <w:t xml:space="preserve"> </w:t>
      </w:r>
      <w:r w:rsidR="003E0BB5" w:rsidRPr="00211220">
        <w:rPr>
          <w:rFonts w:ascii="Times New Roman" w:hAnsi="Times New Roman" w:cs="Times New Roman"/>
          <w:sz w:val="24"/>
          <w:szCs w:val="24"/>
          <w:highlight w:val="yellow"/>
        </w:rPr>
        <w:t>are annotated each testing region</w:t>
      </w:r>
      <w:commentRangeEnd w:id="22"/>
      <w:r w:rsidR="003E0BB5" w:rsidRPr="00211220">
        <w:rPr>
          <w:rFonts w:ascii="Times New Roman" w:hAnsi="Times New Roman" w:cs="Times New Roman"/>
          <w:sz w:val="24"/>
          <w:szCs w:val="24"/>
          <w:highlight w:val="yellow"/>
        </w:rPr>
        <w:commentReference w:id="22"/>
      </w:r>
      <w:r w:rsidRPr="00DA422B">
        <w:rPr>
          <w:rFonts w:ascii="Times New Roman" w:hAnsi="Times New Roman" w:cs="Times New Roman"/>
          <w:sz w:val="24"/>
          <w:szCs w:val="24"/>
        </w:rPr>
        <w:t>. Both Z scores and binding frequency</w:t>
      </w:r>
      <w:r w:rsidR="003E0BB5" w:rsidRPr="00DA422B">
        <w:rPr>
          <w:rFonts w:ascii="Times New Roman" w:hAnsi="Times New Roman" w:cs="Times New Roman"/>
          <w:sz w:val="24"/>
          <w:szCs w:val="24"/>
        </w:rPr>
        <w:t xml:space="preserve"> </w:t>
      </w:r>
      <w:r w:rsidR="00AF3226">
        <w:rPr>
          <w:rFonts w:ascii="Times New Roman" w:hAnsi="Times New Roman" w:cs="Times New Roman"/>
          <w:sz w:val="24"/>
          <w:szCs w:val="24"/>
        </w:rPr>
        <w:t>were</w:t>
      </w:r>
      <w:r w:rsidR="003E0BB5" w:rsidRPr="00DA422B">
        <w:rPr>
          <w:rFonts w:ascii="Times New Roman" w:hAnsi="Times New Roman" w:cs="Times New Roman"/>
          <w:sz w:val="24"/>
          <w:szCs w:val="24"/>
        </w:rPr>
        <w:t xml:space="preserve"> calculated (Figure 1C and Table S1F</w:t>
      </w:r>
      <w:r w:rsidR="009C7822">
        <w:rPr>
          <w:rFonts w:ascii="Times New Roman" w:hAnsi="Times New Roman" w:cs="Times New Roman"/>
          <w:sz w:val="24"/>
          <w:szCs w:val="24"/>
        </w:rPr>
        <w:t>).</w:t>
      </w:r>
    </w:p>
    <w:p w14:paraId="4962BFBB" w14:textId="77777777" w:rsidR="00F739E4" w:rsidRPr="00DA422B" w:rsidRDefault="00F739E4">
      <w:pPr>
        <w:rPr>
          <w:rFonts w:ascii="Times New Roman" w:hAnsi="Times New Roman" w:cs="Times New Roman"/>
          <w:sz w:val="24"/>
          <w:szCs w:val="24"/>
        </w:rPr>
      </w:pPr>
    </w:p>
    <w:p w14:paraId="09665836" w14:textId="77777777" w:rsidR="00A47BC8" w:rsidRPr="00DA422B" w:rsidRDefault="003E0BB5">
      <w:pPr>
        <w:rPr>
          <w:rFonts w:ascii="Times New Roman" w:hAnsi="Times New Roman" w:cs="Times New Roman"/>
          <w:b/>
          <w:sz w:val="24"/>
          <w:szCs w:val="24"/>
        </w:rPr>
      </w:pPr>
      <w:r w:rsidRPr="00DA422B">
        <w:rPr>
          <w:rFonts w:ascii="Times New Roman" w:hAnsi="Times New Roman" w:cs="Times New Roman"/>
          <w:b/>
          <w:sz w:val="24"/>
          <w:szCs w:val="24"/>
        </w:rPr>
        <w:t>RNA-</w:t>
      </w:r>
      <w:proofErr w:type="spellStart"/>
      <w:r w:rsidRPr="00DA422B">
        <w:rPr>
          <w:rFonts w:ascii="Times New Roman" w:hAnsi="Times New Roman" w:cs="Times New Roman"/>
          <w:b/>
          <w:sz w:val="24"/>
          <w:szCs w:val="24"/>
        </w:rPr>
        <w:t>Seq</w:t>
      </w:r>
      <w:proofErr w:type="spellEnd"/>
      <w:r w:rsidRPr="00DA422B">
        <w:rPr>
          <w:rFonts w:ascii="Times New Roman" w:hAnsi="Times New Roman" w:cs="Times New Roman"/>
          <w:b/>
          <w:sz w:val="24"/>
          <w:szCs w:val="24"/>
        </w:rPr>
        <w:t xml:space="preserve"> read Data Processing</w:t>
      </w:r>
    </w:p>
    <w:p w14:paraId="3652D4ED" w14:textId="18EF515F" w:rsidR="00A47BC8" w:rsidRPr="00DA422B" w:rsidRDefault="003E0BB5">
      <w:pPr>
        <w:rPr>
          <w:rFonts w:ascii="Times New Roman" w:hAnsi="Times New Roman" w:cs="Times New Roman"/>
          <w:sz w:val="24"/>
          <w:szCs w:val="24"/>
        </w:rPr>
      </w:pPr>
      <w:r w:rsidRPr="00DA422B">
        <w:rPr>
          <w:rFonts w:ascii="Times New Roman" w:hAnsi="Times New Roman" w:cs="Times New Roman"/>
          <w:sz w:val="24"/>
          <w:szCs w:val="24"/>
        </w:rPr>
        <w:t>HCT116 and DKO RNA-</w:t>
      </w:r>
      <w:proofErr w:type="spellStart"/>
      <w:r w:rsidRPr="00DA422B">
        <w:rPr>
          <w:rFonts w:ascii="Times New Roman" w:hAnsi="Times New Roman" w:cs="Times New Roman"/>
          <w:sz w:val="24"/>
          <w:szCs w:val="24"/>
        </w:rPr>
        <w:t>seq</w:t>
      </w:r>
      <w:proofErr w:type="spellEnd"/>
      <w:r w:rsidRPr="00DA422B">
        <w:rPr>
          <w:rFonts w:ascii="Times New Roman" w:hAnsi="Times New Roman" w:cs="Times New Roman"/>
          <w:sz w:val="24"/>
          <w:szCs w:val="24"/>
        </w:rPr>
        <w:t xml:space="preserve"> FASTQ files contain 101 </w:t>
      </w:r>
      <w:proofErr w:type="spellStart"/>
      <w:r w:rsidRPr="00DA422B">
        <w:rPr>
          <w:rFonts w:ascii="Times New Roman" w:hAnsi="Times New Roman" w:cs="Times New Roman"/>
          <w:sz w:val="24"/>
          <w:szCs w:val="24"/>
        </w:rPr>
        <w:t>bp</w:t>
      </w:r>
      <w:proofErr w:type="spellEnd"/>
      <w:r w:rsidRPr="00DA422B">
        <w:rPr>
          <w:rFonts w:ascii="Times New Roman" w:hAnsi="Times New Roman" w:cs="Times New Roman"/>
          <w:sz w:val="24"/>
          <w:szCs w:val="24"/>
        </w:rPr>
        <w:t xml:space="preserve"> paired-end reads. </w:t>
      </w:r>
      <w:commentRangeStart w:id="23"/>
      <w:r w:rsidRPr="00DA422B">
        <w:rPr>
          <w:rFonts w:ascii="Times New Roman" w:hAnsi="Times New Roman" w:cs="Times New Roman"/>
          <w:sz w:val="24"/>
          <w:szCs w:val="24"/>
        </w:rPr>
        <w:commentReference w:id="24"/>
      </w:r>
      <w:commentRangeEnd w:id="23"/>
      <w:r w:rsidRPr="00DA422B">
        <w:rPr>
          <w:rFonts w:ascii="Times New Roman" w:hAnsi="Times New Roman" w:cs="Times New Roman"/>
          <w:sz w:val="24"/>
          <w:szCs w:val="24"/>
        </w:rPr>
        <w:commentReference w:id="23"/>
      </w:r>
      <w:r w:rsidR="00F739E4">
        <w:rPr>
          <w:rFonts w:ascii="Times New Roman" w:hAnsi="Times New Roman" w:cs="Times New Roman"/>
          <w:color w:val="000000"/>
          <w:sz w:val="24"/>
          <w:szCs w:val="24"/>
        </w:rPr>
        <w:t>The FASTQ files were</w:t>
      </w:r>
      <w:r w:rsidRPr="00DA422B">
        <w:rPr>
          <w:rFonts w:ascii="Times New Roman" w:hAnsi="Times New Roman" w:cs="Times New Roman"/>
          <w:color w:val="000000"/>
          <w:sz w:val="24"/>
          <w:szCs w:val="24"/>
        </w:rPr>
        <w:t xml:space="preserve"> converted to hg19 BAM using the two-pass mode of STAR (v2.5.4b) with </w:t>
      </w:r>
      <w:r w:rsidR="00AF3226">
        <w:rPr>
          <w:rFonts w:ascii="Times New Roman" w:hAnsi="Times New Roman" w:cs="Times New Roman"/>
          <w:color w:val="000000"/>
          <w:sz w:val="24"/>
          <w:szCs w:val="24"/>
        </w:rPr>
        <w:t xml:space="preserve">the </w:t>
      </w:r>
      <w:r w:rsidRPr="00DA422B">
        <w:rPr>
          <w:rFonts w:ascii="Times New Roman" w:hAnsi="Times New Roman" w:cs="Times New Roman"/>
          <w:color w:val="000000"/>
          <w:sz w:val="24"/>
          <w:szCs w:val="24"/>
        </w:rPr>
        <w:t>default parameter for paired-end reads.</w:t>
      </w:r>
      <w:r w:rsidRPr="00DA422B">
        <w:rPr>
          <w:rFonts w:ascii="Times New Roman" w:hAnsi="Times New Roman" w:cs="Times New Roman"/>
          <w:sz w:val="24"/>
          <w:szCs w:val="24"/>
        </w:rPr>
        <w:t xml:space="preserve"> </w:t>
      </w:r>
      <w:r w:rsidR="00AF3226">
        <w:rPr>
          <w:rFonts w:ascii="Times New Roman" w:hAnsi="Times New Roman" w:cs="Times New Roman"/>
          <w:sz w:val="24"/>
          <w:szCs w:val="24"/>
        </w:rPr>
        <w:t>F</w:t>
      </w:r>
      <w:r w:rsidRPr="00DA422B">
        <w:rPr>
          <w:rFonts w:ascii="Times New Roman" w:hAnsi="Times New Roman" w:cs="Times New Roman"/>
          <w:sz w:val="24"/>
          <w:szCs w:val="24"/>
        </w:rPr>
        <w:t xml:space="preserve">or gene expression quantification, the BAM files </w:t>
      </w:r>
      <w:r w:rsidR="00AF3226">
        <w:rPr>
          <w:rFonts w:ascii="Times New Roman" w:hAnsi="Times New Roman" w:cs="Times New Roman"/>
          <w:sz w:val="24"/>
          <w:szCs w:val="24"/>
        </w:rPr>
        <w:t>were</w:t>
      </w:r>
      <w:r w:rsidRPr="00DA422B">
        <w:rPr>
          <w:rFonts w:ascii="Times New Roman" w:hAnsi="Times New Roman" w:cs="Times New Roman"/>
          <w:sz w:val="24"/>
          <w:szCs w:val="24"/>
        </w:rPr>
        <w:t xml:space="preserve"> converted to a read count matr</w:t>
      </w:r>
      <w:r w:rsidR="00F739E4">
        <w:rPr>
          <w:rFonts w:ascii="Times New Roman" w:hAnsi="Times New Roman" w:cs="Times New Roman"/>
          <w:sz w:val="24"/>
          <w:szCs w:val="24"/>
        </w:rPr>
        <w:t xml:space="preserve">ix by </w:t>
      </w:r>
      <w:proofErr w:type="spellStart"/>
      <w:r w:rsidR="00F739E4">
        <w:rPr>
          <w:rFonts w:ascii="Times New Roman" w:hAnsi="Times New Roman" w:cs="Times New Roman"/>
          <w:sz w:val="24"/>
          <w:szCs w:val="24"/>
        </w:rPr>
        <w:t>RSubread</w:t>
      </w:r>
      <w:proofErr w:type="spellEnd"/>
      <w:r w:rsidR="00F739E4">
        <w:rPr>
          <w:rFonts w:ascii="Times New Roman" w:hAnsi="Times New Roman" w:cs="Times New Roman"/>
          <w:sz w:val="24"/>
          <w:szCs w:val="24"/>
        </w:rPr>
        <w:t>::</w:t>
      </w:r>
      <w:proofErr w:type="spellStart"/>
      <w:proofErr w:type="gramStart"/>
      <w:r w:rsidR="00F739E4">
        <w:rPr>
          <w:rFonts w:ascii="Times New Roman" w:hAnsi="Times New Roman" w:cs="Times New Roman"/>
          <w:sz w:val="24"/>
          <w:szCs w:val="24"/>
        </w:rPr>
        <w:t>featureCounts</w:t>
      </w:r>
      <w:proofErr w:type="spellEnd"/>
      <w:r w:rsidR="00F739E4" w:rsidRPr="00211220">
        <w:rPr>
          <w:rFonts w:ascii="Times New Roman" w:hAnsi="Times New Roman" w:cs="Times New Roman"/>
          <w:sz w:val="24"/>
          <w:szCs w:val="24"/>
        </w:rPr>
        <w:t>(</w:t>
      </w:r>
      <w:proofErr w:type="gramEnd"/>
      <w:r w:rsidR="00F739E4" w:rsidRPr="00211220">
        <w:rPr>
          <w:rFonts w:ascii="Times New Roman" w:hAnsi="Times New Roman" w:cs="Times New Roman"/>
          <w:sz w:val="24"/>
          <w:szCs w:val="24"/>
        </w:rPr>
        <w:t>)</w:t>
      </w:r>
      <w:r w:rsidR="00F739E4" w:rsidRPr="00211220">
        <w:rPr>
          <w:rFonts w:ascii="Times New Roman" w:hAnsi="Times New Roman" w:cs="Times New Roman"/>
          <w:sz w:val="24"/>
          <w:szCs w:val="24"/>
          <w:vertAlign w:val="superscript"/>
        </w:rPr>
        <w:t>(cite Liao, Smyth</w:t>
      </w:r>
      <w:r w:rsidR="00211220" w:rsidRPr="00211220">
        <w:rPr>
          <w:rFonts w:ascii="Times New Roman" w:hAnsi="Times New Roman" w:cs="Times New Roman"/>
          <w:sz w:val="24"/>
          <w:szCs w:val="24"/>
          <w:vertAlign w:val="superscript"/>
        </w:rPr>
        <w:t xml:space="preserve"> and Shi, 2019)</w:t>
      </w:r>
      <w:r w:rsidRPr="00DA422B">
        <w:rPr>
          <w:rFonts w:ascii="Times New Roman" w:hAnsi="Times New Roman" w:cs="Times New Roman"/>
          <w:sz w:val="24"/>
          <w:szCs w:val="24"/>
        </w:rPr>
        <w:t xml:space="preserve"> to quantify based on the </w:t>
      </w:r>
      <w:r w:rsidR="00AF3226">
        <w:rPr>
          <w:rFonts w:ascii="Times New Roman" w:hAnsi="Times New Roman" w:cs="Times New Roman"/>
          <w:sz w:val="24"/>
          <w:szCs w:val="24"/>
        </w:rPr>
        <w:t>e87</w:t>
      </w:r>
      <w:r w:rsidRPr="00DA422B">
        <w:rPr>
          <w:rFonts w:ascii="Times New Roman" w:hAnsi="Times New Roman" w:cs="Times New Roman"/>
          <w:sz w:val="24"/>
          <w:szCs w:val="24"/>
        </w:rPr>
        <w:t xml:space="preserve"> gene model with the options: </w:t>
      </w:r>
      <w:proofErr w:type="spellStart"/>
      <w:r w:rsidRPr="00DA422B">
        <w:rPr>
          <w:rFonts w:ascii="Times New Roman" w:hAnsi="Times New Roman" w:cs="Times New Roman"/>
          <w:color w:val="000000"/>
          <w:sz w:val="24"/>
          <w:szCs w:val="24"/>
        </w:rPr>
        <w:t>ountMultiMappingReads</w:t>
      </w:r>
      <w:proofErr w:type="spellEnd"/>
      <w:r w:rsidRPr="00DA422B">
        <w:rPr>
          <w:rFonts w:ascii="Times New Roman" w:hAnsi="Times New Roman" w:cs="Times New Roman"/>
          <w:color w:val="000000"/>
          <w:sz w:val="24"/>
          <w:szCs w:val="24"/>
        </w:rPr>
        <w:t xml:space="preserve">=FALSE, </w:t>
      </w:r>
      <w:proofErr w:type="spellStart"/>
      <w:r w:rsidRPr="00DA422B">
        <w:rPr>
          <w:rFonts w:ascii="Times New Roman" w:hAnsi="Times New Roman" w:cs="Times New Roman"/>
          <w:color w:val="000000"/>
          <w:sz w:val="24"/>
          <w:szCs w:val="24"/>
        </w:rPr>
        <w:t>allowMultiOverlap</w:t>
      </w:r>
      <w:proofErr w:type="spellEnd"/>
      <w:r w:rsidRPr="00DA422B">
        <w:rPr>
          <w:rFonts w:ascii="Times New Roman" w:hAnsi="Times New Roman" w:cs="Times New Roman"/>
          <w:color w:val="000000"/>
          <w:sz w:val="24"/>
          <w:szCs w:val="24"/>
        </w:rPr>
        <w:t xml:space="preserve">=FALSE, </w:t>
      </w:r>
      <w:proofErr w:type="spellStart"/>
      <w:r w:rsidRPr="00DA422B">
        <w:rPr>
          <w:rFonts w:ascii="Times New Roman" w:hAnsi="Times New Roman" w:cs="Times New Roman"/>
          <w:color w:val="000000"/>
          <w:sz w:val="24"/>
          <w:szCs w:val="24"/>
        </w:rPr>
        <w:t>isPairedEnd</w:t>
      </w:r>
      <w:proofErr w:type="spellEnd"/>
      <w:r w:rsidRPr="00DA422B">
        <w:rPr>
          <w:rFonts w:ascii="Times New Roman" w:hAnsi="Times New Roman" w:cs="Times New Roman"/>
          <w:color w:val="000000"/>
          <w:sz w:val="24"/>
          <w:szCs w:val="24"/>
        </w:rPr>
        <w:t xml:space="preserve">=T, </w:t>
      </w:r>
      <w:proofErr w:type="spellStart"/>
      <w:r w:rsidRPr="00DA422B">
        <w:rPr>
          <w:rFonts w:ascii="Times New Roman" w:hAnsi="Times New Roman" w:cs="Times New Roman"/>
          <w:color w:val="000000"/>
          <w:sz w:val="24"/>
          <w:szCs w:val="24"/>
        </w:rPr>
        <w:t>strandSpecific</w:t>
      </w:r>
      <w:proofErr w:type="spellEnd"/>
      <w:r w:rsidRPr="00DA422B">
        <w:rPr>
          <w:rFonts w:ascii="Times New Roman" w:hAnsi="Times New Roman" w:cs="Times New Roman"/>
          <w:color w:val="000000"/>
          <w:sz w:val="24"/>
          <w:szCs w:val="24"/>
        </w:rPr>
        <w:t xml:space="preserve">=2, </w:t>
      </w:r>
      <w:proofErr w:type="spellStart"/>
      <w:r w:rsidRPr="00DA422B">
        <w:rPr>
          <w:rFonts w:ascii="Times New Roman" w:hAnsi="Times New Roman" w:cs="Times New Roman"/>
          <w:color w:val="000000"/>
          <w:sz w:val="24"/>
          <w:szCs w:val="24"/>
        </w:rPr>
        <w:t>minMQS</w:t>
      </w:r>
      <w:proofErr w:type="spellEnd"/>
      <w:r w:rsidRPr="00DA422B">
        <w:rPr>
          <w:rFonts w:ascii="Times New Roman" w:hAnsi="Times New Roman" w:cs="Times New Roman"/>
          <w:color w:val="000000"/>
          <w:sz w:val="24"/>
          <w:szCs w:val="24"/>
        </w:rPr>
        <w:t xml:space="preserve">=5, </w:t>
      </w:r>
      <w:proofErr w:type="spellStart"/>
      <w:r w:rsidRPr="00DA422B">
        <w:rPr>
          <w:rFonts w:ascii="Times New Roman" w:hAnsi="Times New Roman" w:cs="Times New Roman"/>
          <w:color w:val="3A3A3A"/>
          <w:sz w:val="24"/>
          <w:szCs w:val="24"/>
        </w:rPr>
        <w:t>ignoreDup</w:t>
      </w:r>
      <w:proofErr w:type="spellEnd"/>
      <w:r w:rsidRPr="00DA422B">
        <w:rPr>
          <w:rFonts w:ascii="Times New Roman" w:hAnsi="Times New Roman" w:cs="Times New Roman"/>
          <w:color w:val="3A3A3A"/>
          <w:sz w:val="24"/>
          <w:szCs w:val="24"/>
        </w:rPr>
        <w:t>=FALSE</w:t>
      </w:r>
      <w:r w:rsidRPr="00DA422B">
        <w:rPr>
          <w:rFonts w:ascii="Times New Roman" w:hAnsi="Times New Roman" w:cs="Times New Roman"/>
          <w:b/>
          <w:color w:val="3A3A3A"/>
          <w:sz w:val="24"/>
          <w:szCs w:val="24"/>
        </w:rPr>
        <w:t>,</w:t>
      </w:r>
      <w:r w:rsidRPr="00DA422B">
        <w:rPr>
          <w:rFonts w:ascii="Times New Roman" w:hAnsi="Times New Roman" w:cs="Times New Roman"/>
          <w:color w:val="000000"/>
          <w:sz w:val="24"/>
          <w:szCs w:val="24"/>
        </w:rPr>
        <w:t xml:space="preserve"> and fraction=FALSE</w:t>
      </w:r>
      <w:r w:rsidRPr="00DA422B">
        <w:rPr>
          <w:rFonts w:ascii="Times New Roman" w:hAnsi="Times New Roman" w:cs="Times New Roman"/>
          <w:sz w:val="24"/>
          <w:szCs w:val="24"/>
        </w:rPr>
        <w:t xml:space="preserve">. Log2-RPKM (read per </w:t>
      </w:r>
      <w:proofErr w:type="spellStart"/>
      <w:r w:rsidRPr="00DA422B">
        <w:rPr>
          <w:rFonts w:ascii="Times New Roman" w:hAnsi="Times New Roman" w:cs="Times New Roman"/>
          <w:sz w:val="24"/>
          <w:szCs w:val="24"/>
        </w:rPr>
        <w:t>kilobase</w:t>
      </w:r>
      <w:proofErr w:type="spellEnd"/>
      <w:r w:rsidRPr="00DA422B">
        <w:rPr>
          <w:rFonts w:ascii="Times New Roman" w:hAnsi="Times New Roman" w:cs="Times New Roman"/>
          <w:sz w:val="24"/>
          <w:szCs w:val="24"/>
        </w:rPr>
        <w:t xml:space="preserve"> per million mapped reads) va</w:t>
      </w:r>
      <w:r w:rsidR="00211220">
        <w:rPr>
          <w:rFonts w:ascii="Times New Roman" w:hAnsi="Times New Roman" w:cs="Times New Roman"/>
          <w:sz w:val="24"/>
          <w:szCs w:val="24"/>
        </w:rPr>
        <w:t>lues adjusted by gene length were computed. Gene expression of 17 known cleavage factors</w:t>
      </w:r>
      <w:r w:rsidRPr="00DA422B">
        <w:rPr>
          <w:rFonts w:ascii="Times New Roman" w:hAnsi="Times New Roman" w:cs="Times New Roman"/>
          <w:sz w:val="24"/>
          <w:szCs w:val="24"/>
        </w:rPr>
        <w:t xml:space="preserve"> (</w:t>
      </w:r>
      <w:r w:rsidRPr="00DA422B">
        <w:rPr>
          <w:rFonts w:ascii="Times New Roman" w:hAnsi="Times New Roman" w:cs="Times New Roman"/>
          <w:i/>
          <w:sz w:val="24"/>
          <w:szCs w:val="24"/>
        </w:rPr>
        <w:t>CPSF1, CPSF2, CPSF3, CPSF3L, CPSF4, CPSF6, CPSF7, NUDT21, CSTF1, CSTF2, CSTF2T, CSTF3, FIP1L1, CLP1, PCF11, WDR33</w:t>
      </w:r>
      <w:r w:rsidRPr="00DA422B">
        <w:rPr>
          <w:rFonts w:ascii="Times New Roman" w:hAnsi="Times New Roman" w:cs="Times New Roman"/>
          <w:sz w:val="24"/>
          <w:szCs w:val="24"/>
        </w:rPr>
        <w:t xml:space="preserve">, and </w:t>
      </w:r>
      <w:r w:rsidRPr="00DA422B">
        <w:rPr>
          <w:rFonts w:ascii="Times New Roman" w:hAnsi="Times New Roman" w:cs="Times New Roman"/>
          <w:i/>
          <w:sz w:val="24"/>
          <w:szCs w:val="24"/>
        </w:rPr>
        <w:t>SYMPK</w:t>
      </w:r>
      <w:r w:rsidR="00211220">
        <w:rPr>
          <w:rFonts w:ascii="Times New Roman" w:hAnsi="Times New Roman" w:cs="Times New Roman"/>
          <w:sz w:val="24"/>
          <w:szCs w:val="24"/>
        </w:rPr>
        <w:t>) was compared between HCT116 and DKO</w:t>
      </w:r>
      <w:r w:rsidRPr="00DA422B">
        <w:rPr>
          <w:rFonts w:ascii="Times New Roman" w:hAnsi="Times New Roman" w:cs="Times New Roman"/>
          <w:sz w:val="24"/>
          <w:szCs w:val="24"/>
        </w:rPr>
        <w:t xml:space="preserve"> (Figure S1D).</w:t>
      </w:r>
    </w:p>
    <w:p w14:paraId="22BF629D" w14:textId="77777777" w:rsidR="00A47BC8" w:rsidRPr="00DA422B" w:rsidRDefault="00A47BC8">
      <w:pPr>
        <w:rPr>
          <w:rFonts w:ascii="Times New Roman" w:hAnsi="Times New Roman" w:cs="Times New Roman"/>
          <w:sz w:val="24"/>
          <w:szCs w:val="24"/>
        </w:rPr>
      </w:pPr>
    </w:p>
    <w:p w14:paraId="2336E4B3" w14:textId="77777777" w:rsidR="00A47BC8" w:rsidRPr="00932551" w:rsidRDefault="003E0BB5">
      <w:pPr>
        <w:rPr>
          <w:rFonts w:ascii="Times New Roman" w:hAnsi="Times New Roman" w:cs="Times New Roman"/>
          <w:b/>
          <w:sz w:val="24"/>
          <w:szCs w:val="24"/>
        </w:rPr>
      </w:pPr>
      <w:r w:rsidRPr="00932551">
        <w:rPr>
          <w:rFonts w:ascii="Times New Roman" w:hAnsi="Times New Roman" w:cs="Times New Roman"/>
          <w:b/>
          <w:sz w:val="24"/>
          <w:szCs w:val="24"/>
        </w:rPr>
        <w:t>ChIP-</w:t>
      </w:r>
      <w:proofErr w:type="spellStart"/>
      <w:r w:rsidRPr="00932551">
        <w:rPr>
          <w:rFonts w:ascii="Times New Roman" w:hAnsi="Times New Roman" w:cs="Times New Roman"/>
          <w:b/>
          <w:sz w:val="24"/>
          <w:szCs w:val="24"/>
        </w:rPr>
        <w:t>Seq</w:t>
      </w:r>
      <w:proofErr w:type="spellEnd"/>
      <w:r w:rsidRPr="00932551">
        <w:rPr>
          <w:rFonts w:ascii="Times New Roman" w:hAnsi="Times New Roman" w:cs="Times New Roman"/>
          <w:b/>
          <w:sz w:val="24"/>
          <w:szCs w:val="24"/>
        </w:rPr>
        <w:t xml:space="preserve"> Data Processing</w:t>
      </w:r>
    </w:p>
    <w:p w14:paraId="0BF05B55" w14:textId="2D1A42EF" w:rsidR="00A47BC8" w:rsidRPr="00DA422B" w:rsidRDefault="003E0BB5">
      <w:pPr>
        <w:rPr>
          <w:rFonts w:ascii="Times New Roman" w:hAnsi="Times New Roman" w:cs="Times New Roman"/>
          <w:sz w:val="24"/>
          <w:szCs w:val="24"/>
        </w:rPr>
      </w:pPr>
      <w:del w:id="25" w:author="Abrash, Elizabeth" w:date="2019-05-14T19:25:00Z">
        <w:r w:rsidRPr="00932551" w:rsidDel="00700EDC">
          <w:rPr>
            <w:rFonts w:ascii="Times New Roman" w:hAnsi="Times New Roman" w:cs="Times New Roman"/>
            <w:sz w:val="24"/>
            <w:szCs w:val="24"/>
          </w:rPr>
          <w:delText>Twelve ChIP-seq data (two cell lines, HCT116 and DKO, by six proteins, CTCF, SMC1, RAD21, H3K2</w:delText>
        </w:r>
        <w:r w:rsidR="00211220" w:rsidRPr="00932551" w:rsidDel="00700EDC">
          <w:rPr>
            <w:rFonts w:ascii="Times New Roman" w:hAnsi="Times New Roman" w:cs="Times New Roman"/>
            <w:sz w:val="24"/>
            <w:szCs w:val="24"/>
          </w:rPr>
          <w:delText>7Ac, Pol2Ser2, and Pol2Ser5) were</w:delText>
        </w:r>
        <w:r w:rsidRPr="00932551" w:rsidDel="00700EDC">
          <w:rPr>
            <w:rFonts w:ascii="Times New Roman" w:hAnsi="Times New Roman" w:cs="Times New Roman"/>
            <w:sz w:val="24"/>
            <w:szCs w:val="24"/>
          </w:rPr>
          <w:delText xml:space="preserve"> generated, along with </w:delText>
        </w:r>
      </w:del>
      <w:del w:id="26" w:author="Abrash, Elizabeth" w:date="2019-05-14T19:22:00Z">
        <w:r w:rsidRPr="00932551" w:rsidDel="00700EDC">
          <w:rPr>
            <w:rFonts w:ascii="Times New Roman" w:hAnsi="Times New Roman" w:cs="Times New Roman"/>
            <w:sz w:val="24"/>
            <w:szCs w:val="24"/>
          </w:rPr>
          <w:delText xml:space="preserve">two </w:delText>
        </w:r>
      </w:del>
      <w:del w:id="27" w:author="Abrash, Elizabeth" w:date="2019-05-14T19:25:00Z">
        <w:r w:rsidRPr="00932551" w:rsidDel="00700EDC">
          <w:rPr>
            <w:rFonts w:ascii="Times New Roman" w:hAnsi="Times New Roman" w:cs="Times New Roman"/>
            <w:sz w:val="24"/>
            <w:szCs w:val="24"/>
          </w:rPr>
          <w:delText>input control</w:delText>
        </w:r>
      </w:del>
      <w:del w:id="28" w:author="Abrash, Elizabeth" w:date="2019-05-14T19:22:00Z">
        <w:r w:rsidRPr="00932551" w:rsidDel="00700EDC">
          <w:rPr>
            <w:rFonts w:ascii="Times New Roman" w:hAnsi="Times New Roman" w:cs="Times New Roman"/>
            <w:sz w:val="24"/>
            <w:szCs w:val="24"/>
          </w:rPr>
          <w:delText>s</w:delText>
        </w:r>
      </w:del>
      <w:del w:id="29" w:author="Abrash, Elizabeth" w:date="2019-05-14T19:25:00Z">
        <w:r w:rsidRPr="00932551" w:rsidDel="00700EDC">
          <w:rPr>
            <w:rFonts w:ascii="Times New Roman" w:hAnsi="Times New Roman" w:cs="Times New Roman"/>
            <w:sz w:val="24"/>
            <w:szCs w:val="24"/>
          </w:rPr>
          <w:delText xml:space="preserve"> </w:delText>
        </w:r>
      </w:del>
      <w:del w:id="30" w:author="Abrash, Elizabeth" w:date="2019-05-14T19:22:00Z">
        <w:r w:rsidRPr="00932551" w:rsidDel="00700EDC">
          <w:rPr>
            <w:rFonts w:ascii="Times New Roman" w:hAnsi="Times New Roman" w:cs="Times New Roman"/>
            <w:sz w:val="24"/>
            <w:szCs w:val="24"/>
          </w:rPr>
          <w:delText xml:space="preserve">one </w:delText>
        </w:r>
      </w:del>
      <w:del w:id="31" w:author="Abrash, Elizabeth" w:date="2019-05-14T19:25:00Z">
        <w:r w:rsidRPr="00932551" w:rsidDel="00700EDC">
          <w:rPr>
            <w:rFonts w:ascii="Times New Roman" w:hAnsi="Times New Roman" w:cs="Times New Roman"/>
            <w:sz w:val="24"/>
            <w:szCs w:val="24"/>
          </w:rPr>
          <w:delText>for each cell line</w:delText>
        </w:r>
      </w:del>
      <w:ins w:id="32" w:author="Abrash, Elizabeth" w:date="2019-05-14T19:25:00Z">
        <w:r w:rsidR="00700EDC" w:rsidRPr="00932551">
          <w:rPr>
            <w:rFonts w:ascii="Times New Roman" w:hAnsi="Times New Roman" w:cs="Times New Roman"/>
            <w:sz w:val="24"/>
            <w:szCs w:val="24"/>
          </w:rPr>
          <w:t>ChIP-</w:t>
        </w:r>
        <w:proofErr w:type="spellStart"/>
        <w:r w:rsidR="00700EDC" w:rsidRPr="00932551">
          <w:rPr>
            <w:rFonts w:ascii="Times New Roman" w:hAnsi="Times New Roman" w:cs="Times New Roman"/>
            <w:sz w:val="24"/>
            <w:szCs w:val="24"/>
          </w:rPr>
          <w:t>Seq</w:t>
        </w:r>
        <w:proofErr w:type="spellEnd"/>
        <w:r w:rsidR="00700EDC" w:rsidRPr="00932551">
          <w:rPr>
            <w:rFonts w:ascii="Times New Roman" w:hAnsi="Times New Roman" w:cs="Times New Roman"/>
            <w:sz w:val="24"/>
            <w:szCs w:val="24"/>
          </w:rPr>
          <w:t xml:space="preserve"> data was generated for 5 proteins (CTCF, SMC1, RAD21, Pol2Ser2, and Pol2Ser5) and H3K27ac in HCT116 and DKO. One input control was </w:t>
        </w:r>
      </w:ins>
      <w:ins w:id="33" w:author="Abrash, Elizabeth" w:date="2019-05-14T19:26:00Z">
        <w:r w:rsidR="00700EDC" w:rsidRPr="00932551">
          <w:rPr>
            <w:rFonts w:ascii="Times New Roman" w:hAnsi="Times New Roman" w:cs="Times New Roman"/>
            <w:sz w:val="24"/>
            <w:szCs w:val="24"/>
          </w:rPr>
          <w:t>included for each cell line</w:t>
        </w:r>
      </w:ins>
      <w:r w:rsidRPr="00932551">
        <w:rPr>
          <w:rFonts w:ascii="Times New Roman" w:hAnsi="Times New Roman" w:cs="Times New Roman"/>
          <w:sz w:val="24"/>
          <w:szCs w:val="24"/>
        </w:rPr>
        <w:t>.</w:t>
      </w:r>
      <w:r w:rsidRPr="00DA422B">
        <w:rPr>
          <w:rFonts w:ascii="Times New Roman" w:hAnsi="Times New Roman" w:cs="Times New Roman"/>
          <w:sz w:val="24"/>
          <w:szCs w:val="24"/>
        </w:rPr>
        <w:t xml:space="preserve"> The FASTQ files contain 75 </w:t>
      </w:r>
      <w:proofErr w:type="spellStart"/>
      <w:r w:rsidRPr="00DA422B">
        <w:rPr>
          <w:rFonts w:ascii="Times New Roman" w:hAnsi="Times New Roman" w:cs="Times New Roman"/>
          <w:sz w:val="24"/>
          <w:szCs w:val="24"/>
        </w:rPr>
        <w:t>bp</w:t>
      </w:r>
      <w:proofErr w:type="spellEnd"/>
      <w:r w:rsidRPr="00DA422B">
        <w:rPr>
          <w:rFonts w:ascii="Times New Roman" w:hAnsi="Times New Roman" w:cs="Times New Roman"/>
          <w:sz w:val="24"/>
          <w:szCs w:val="24"/>
        </w:rPr>
        <w:t xml:space="preserve"> single-end reads. The primary analysis</w:t>
      </w:r>
      <w:r w:rsidR="00211220">
        <w:rPr>
          <w:rFonts w:ascii="Times New Roman" w:hAnsi="Times New Roman" w:cs="Times New Roman"/>
          <w:sz w:val="24"/>
          <w:szCs w:val="24"/>
        </w:rPr>
        <w:t>,</w:t>
      </w:r>
      <w:r w:rsidRPr="00DA422B">
        <w:rPr>
          <w:rFonts w:ascii="Times New Roman" w:hAnsi="Times New Roman" w:cs="Times New Roman"/>
          <w:sz w:val="24"/>
          <w:szCs w:val="24"/>
        </w:rPr>
        <w:t xml:space="preserve"> including</w:t>
      </w:r>
      <w:r w:rsidR="00211220">
        <w:rPr>
          <w:rFonts w:ascii="Times New Roman" w:hAnsi="Times New Roman" w:cs="Times New Roman"/>
          <w:sz w:val="24"/>
          <w:szCs w:val="24"/>
        </w:rPr>
        <w:t xml:space="preserve"> alignments and peak callings, was</w:t>
      </w:r>
      <w:r w:rsidRPr="00DA422B">
        <w:rPr>
          <w:rFonts w:ascii="Times New Roman" w:hAnsi="Times New Roman" w:cs="Times New Roman"/>
          <w:sz w:val="24"/>
          <w:szCs w:val="24"/>
        </w:rPr>
        <w:t xml:space="preserve"> done by ENCODE Transcription Factor and Histone ChIP-</w:t>
      </w:r>
      <w:proofErr w:type="spellStart"/>
      <w:r w:rsidRPr="00DA422B">
        <w:rPr>
          <w:rFonts w:ascii="Times New Roman" w:hAnsi="Times New Roman" w:cs="Times New Roman"/>
          <w:sz w:val="24"/>
          <w:szCs w:val="24"/>
        </w:rPr>
        <w:lastRenderedPageBreak/>
        <w:t>Seq</w:t>
      </w:r>
      <w:proofErr w:type="spellEnd"/>
      <w:r w:rsidRPr="00DA422B">
        <w:rPr>
          <w:rFonts w:ascii="Times New Roman" w:hAnsi="Times New Roman" w:cs="Times New Roman"/>
          <w:sz w:val="24"/>
          <w:szCs w:val="24"/>
        </w:rPr>
        <w:t xml:space="preserve"> processing </w:t>
      </w:r>
      <w:proofErr w:type="gramStart"/>
      <w:r w:rsidRPr="00DA422B">
        <w:rPr>
          <w:rFonts w:ascii="Times New Roman" w:hAnsi="Times New Roman" w:cs="Times New Roman"/>
          <w:sz w:val="24"/>
          <w:szCs w:val="24"/>
        </w:rPr>
        <w:t>pipeline</w:t>
      </w:r>
      <w:r w:rsidR="00211220" w:rsidRPr="00211220">
        <w:rPr>
          <w:rFonts w:ascii="Times New Roman" w:hAnsi="Times New Roman" w:cs="Times New Roman"/>
          <w:sz w:val="24"/>
          <w:szCs w:val="24"/>
          <w:vertAlign w:val="superscript"/>
        </w:rPr>
        <w:t>(</w:t>
      </w:r>
      <w:proofErr w:type="gramEnd"/>
      <w:r w:rsidR="00211220" w:rsidRPr="00211220">
        <w:rPr>
          <w:rFonts w:ascii="Times New Roman" w:hAnsi="Times New Roman" w:cs="Times New Roman"/>
          <w:sz w:val="24"/>
          <w:szCs w:val="24"/>
          <w:vertAlign w:val="superscript"/>
        </w:rPr>
        <w:t xml:space="preserve">cite </w:t>
      </w:r>
      <w:proofErr w:type="spellStart"/>
      <w:r w:rsidR="00211220" w:rsidRPr="00211220">
        <w:rPr>
          <w:rFonts w:ascii="Times New Roman" w:hAnsi="Times New Roman" w:cs="Times New Roman"/>
          <w:sz w:val="24"/>
          <w:szCs w:val="24"/>
          <w:vertAlign w:val="superscript"/>
        </w:rPr>
        <w:t>Landt</w:t>
      </w:r>
      <w:proofErr w:type="spellEnd"/>
      <w:r w:rsidR="00211220" w:rsidRPr="00211220">
        <w:rPr>
          <w:rFonts w:ascii="Times New Roman" w:hAnsi="Times New Roman" w:cs="Times New Roman"/>
          <w:sz w:val="24"/>
          <w:szCs w:val="24"/>
          <w:vertAlign w:val="superscript"/>
        </w:rPr>
        <w:t xml:space="preserve"> et al, 2012)</w:t>
      </w:r>
      <w:r w:rsidRPr="00DA422B">
        <w:rPr>
          <w:rFonts w:ascii="Times New Roman" w:hAnsi="Times New Roman" w:cs="Times New Roman"/>
          <w:sz w:val="24"/>
          <w:szCs w:val="24"/>
        </w:rPr>
        <w:t xml:space="preserve"> (https://github.com/kundajelab/chipseq_pipeline</w:t>
      </w:r>
      <w:r w:rsidR="00211220">
        <w:rPr>
          <w:rFonts w:ascii="Times New Roman" w:hAnsi="Times New Roman" w:cs="Times New Roman"/>
          <w:sz w:val="24"/>
          <w:szCs w:val="24"/>
        </w:rPr>
        <w:t>).</w:t>
      </w:r>
      <w:r w:rsidRPr="00DA422B">
        <w:rPr>
          <w:rFonts w:ascii="Times New Roman" w:hAnsi="Times New Roman" w:cs="Times New Roman"/>
          <w:sz w:val="24"/>
          <w:szCs w:val="24"/>
        </w:rPr>
        <w:t xml:space="preserve"> The following parameters were used for the software with the default parameters, suggested for </w:t>
      </w:r>
      <w:proofErr w:type="spellStart"/>
      <w:r w:rsidRPr="00DA422B">
        <w:rPr>
          <w:rFonts w:ascii="Times New Roman" w:hAnsi="Times New Roman" w:cs="Times New Roman"/>
          <w:sz w:val="24"/>
          <w:szCs w:val="24"/>
        </w:rPr>
        <w:t>unreplicated</w:t>
      </w:r>
      <w:proofErr w:type="spellEnd"/>
      <w:r w:rsidRPr="00DA422B">
        <w:rPr>
          <w:rFonts w:ascii="Times New Roman" w:hAnsi="Times New Roman" w:cs="Times New Roman"/>
          <w:sz w:val="24"/>
          <w:szCs w:val="24"/>
        </w:rPr>
        <w:t xml:space="preserve"> experiments:</w:t>
      </w:r>
    </w:p>
    <w:p w14:paraId="1EEC771D" w14:textId="77777777" w:rsidR="00A47BC8" w:rsidRPr="00DA422B" w:rsidRDefault="003E0BB5">
      <w:pPr>
        <w:rPr>
          <w:rFonts w:ascii="Times New Roman" w:hAnsi="Times New Roman" w:cs="Times New Roman"/>
          <w:sz w:val="24"/>
          <w:szCs w:val="24"/>
        </w:rPr>
      </w:pPr>
      <w:r w:rsidRPr="00DA422B">
        <w:rPr>
          <w:rFonts w:ascii="Times New Roman" w:hAnsi="Times New Roman" w:cs="Times New Roman"/>
          <w:sz w:val="24"/>
          <w:szCs w:val="24"/>
        </w:rPr>
        <w:t>"--se --species hg19 --peak-caller macs2 --blacklist ${</w:t>
      </w:r>
      <w:proofErr w:type="spellStart"/>
      <w:r w:rsidRPr="00DA422B">
        <w:rPr>
          <w:rFonts w:ascii="Times New Roman" w:hAnsi="Times New Roman" w:cs="Times New Roman"/>
          <w:sz w:val="24"/>
          <w:szCs w:val="24"/>
        </w:rPr>
        <w:t>blacklist_file</w:t>
      </w:r>
      <w:proofErr w:type="spellEnd"/>
      <w:r w:rsidRPr="00DA422B">
        <w:rPr>
          <w:rFonts w:ascii="Times New Roman" w:hAnsi="Times New Roman" w:cs="Times New Roman"/>
          <w:sz w:val="24"/>
          <w:szCs w:val="24"/>
        </w:rPr>
        <w:t>} --fastq1 ${</w:t>
      </w:r>
      <w:proofErr w:type="spellStart"/>
      <w:r w:rsidRPr="00DA422B">
        <w:rPr>
          <w:rFonts w:ascii="Times New Roman" w:hAnsi="Times New Roman" w:cs="Times New Roman"/>
          <w:sz w:val="24"/>
          <w:szCs w:val="24"/>
        </w:rPr>
        <w:t>chipseq_fastq_file</w:t>
      </w:r>
      <w:proofErr w:type="spellEnd"/>
      <w:r w:rsidRPr="00DA422B">
        <w:rPr>
          <w:rFonts w:ascii="Times New Roman" w:hAnsi="Times New Roman" w:cs="Times New Roman"/>
          <w:sz w:val="24"/>
          <w:szCs w:val="24"/>
        </w:rPr>
        <w:t>} --ctl_fastq1 ${</w:t>
      </w:r>
      <w:proofErr w:type="spellStart"/>
      <w:r w:rsidRPr="00DA422B">
        <w:rPr>
          <w:rFonts w:ascii="Times New Roman" w:hAnsi="Times New Roman" w:cs="Times New Roman"/>
          <w:sz w:val="24"/>
          <w:szCs w:val="24"/>
        </w:rPr>
        <w:t>input_control_fastq_file</w:t>
      </w:r>
      <w:proofErr w:type="spellEnd"/>
      <w:r w:rsidRPr="00DA422B">
        <w:rPr>
          <w:rFonts w:ascii="Times New Roman" w:hAnsi="Times New Roman" w:cs="Times New Roman"/>
          <w:sz w:val="24"/>
          <w:szCs w:val="24"/>
        </w:rPr>
        <w:t>} --type $type".</w:t>
      </w:r>
    </w:p>
    <w:p w14:paraId="70A265F4" w14:textId="77777777" w:rsidR="00A47BC8" w:rsidRPr="00DA422B" w:rsidRDefault="00A47BC8">
      <w:pPr>
        <w:rPr>
          <w:rFonts w:ascii="Times New Roman" w:hAnsi="Times New Roman" w:cs="Times New Roman"/>
          <w:sz w:val="24"/>
          <w:szCs w:val="24"/>
        </w:rPr>
      </w:pPr>
    </w:p>
    <w:p w14:paraId="212E3A5A" w14:textId="7DFEF536" w:rsidR="00A47BC8" w:rsidRPr="00DA422B" w:rsidRDefault="003E0BB5">
      <w:pPr>
        <w:rPr>
          <w:rFonts w:ascii="Times New Roman" w:hAnsi="Times New Roman" w:cs="Times New Roman"/>
          <w:sz w:val="24"/>
          <w:szCs w:val="24"/>
        </w:rPr>
      </w:pPr>
      <w:r w:rsidRPr="00DA422B">
        <w:rPr>
          <w:rFonts w:ascii="Times New Roman" w:hAnsi="Times New Roman" w:cs="Times New Roman"/>
          <w:sz w:val="24"/>
          <w:szCs w:val="24"/>
        </w:rPr>
        <w:t xml:space="preserve">We specified "TF" to "--type" for all transcript factor samples whereas </w:t>
      </w:r>
      <w:r w:rsidRPr="00D3047C">
        <w:rPr>
          <w:rFonts w:ascii="Times New Roman" w:hAnsi="Times New Roman" w:cs="Times New Roman"/>
          <w:sz w:val="24"/>
          <w:szCs w:val="24"/>
        </w:rPr>
        <w:t xml:space="preserve">"histone" for the samples tagged by H3K27Ac, </w:t>
      </w:r>
      <w:commentRangeStart w:id="34"/>
      <w:r w:rsidRPr="00D3047C">
        <w:rPr>
          <w:rFonts w:ascii="Times New Roman" w:hAnsi="Times New Roman" w:cs="Times New Roman"/>
          <w:sz w:val="24"/>
          <w:szCs w:val="24"/>
        </w:rPr>
        <w:t>Pol2Ser2, and Pol2Ser5</w:t>
      </w:r>
      <w:commentRangeEnd w:id="34"/>
      <w:r w:rsidR="00D3047C">
        <w:rPr>
          <w:rStyle w:val="CommentReference"/>
        </w:rPr>
        <w:commentReference w:id="34"/>
      </w:r>
      <w:r w:rsidRPr="00D3047C">
        <w:rPr>
          <w:rFonts w:ascii="Times New Roman" w:hAnsi="Times New Roman" w:cs="Times New Roman"/>
          <w:sz w:val="24"/>
          <w:szCs w:val="24"/>
        </w:rPr>
        <w:t>.</w:t>
      </w:r>
      <w:r w:rsidRPr="00DA422B">
        <w:rPr>
          <w:rFonts w:ascii="Times New Roman" w:hAnsi="Times New Roman" w:cs="Times New Roman"/>
          <w:sz w:val="24"/>
          <w:szCs w:val="24"/>
        </w:rPr>
        <w:t xml:space="preserve"> </w:t>
      </w:r>
      <w:r w:rsidRPr="000916C8">
        <w:rPr>
          <w:rFonts w:ascii="Times New Roman" w:hAnsi="Times New Roman" w:cs="Times New Roman"/>
          <w:sz w:val="24"/>
          <w:szCs w:val="24"/>
        </w:rPr>
        <w:t xml:space="preserve">The ENCODE pipeline </w:t>
      </w:r>
      <w:r w:rsidR="00700EDC" w:rsidRPr="000916C8">
        <w:rPr>
          <w:rFonts w:ascii="Times New Roman" w:hAnsi="Times New Roman" w:cs="Times New Roman"/>
          <w:sz w:val="24"/>
          <w:szCs w:val="24"/>
        </w:rPr>
        <w:t>collapsed</w:t>
      </w:r>
      <w:r w:rsidRPr="000916C8">
        <w:rPr>
          <w:rFonts w:ascii="Times New Roman" w:hAnsi="Times New Roman" w:cs="Times New Roman"/>
          <w:sz w:val="24"/>
          <w:szCs w:val="24"/>
        </w:rPr>
        <w:t xml:space="preserve"> duplicated reads and rel</w:t>
      </w:r>
      <w:r w:rsidR="00700EDC" w:rsidRPr="000916C8">
        <w:rPr>
          <w:rFonts w:ascii="Times New Roman" w:hAnsi="Times New Roman" w:cs="Times New Roman"/>
          <w:sz w:val="24"/>
          <w:szCs w:val="24"/>
        </w:rPr>
        <w:t>ied</w:t>
      </w:r>
      <w:r w:rsidRPr="000916C8">
        <w:rPr>
          <w:rFonts w:ascii="Times New Roman" w:hAnsi="Times New Roman" w:cs="Times New Roman"/>
          <w:sz w:val="24"/>
          <w:szCs w:val="24"/>
        </w:rPr>
        <w:t xml:space="preserve"> on uniquely mapped reads</w:t>
      </w:r>
      <w:r w:rsidRPr="004B6797">
        <w:rPr>
          <w:rFonts w:ascii="Times New Roman" w:hAnsi="Times New Roman" w:cs="Times New Roman"/>
          <w:sz w:val="24"/>
          <w:szCs w:val="24"/>
        </w:rPr>
        <w:t xml:space="preserve"> (e.g., </w:t>
      </w:r>
      <w:commentRangeStart w:id="35"/>
      <w:r w:rsidRPr="004B6797">
        <w:rPr>
          <w:rFonts w:ascii="Times New Roman" w:hAnsi="Times New Roman" w:cs="Times New Roman"/>
          <w:sz w:val="24"/>
          <w:szCs w:val="24"/>
        </w:rPr>
        <w:t>MAPQ score 37</w:t>
      </w:r>
      <w:commentRangeEnd w:id="35"/>
      <w:r w:rsidR="004B6797">
        <w:rPr>
          <w:rStyle w:val="CommentReference"/>
        </w:rPr>
        <w:commentReference w:id="35"/>
      </w:r>
      <w:r w:rsidRPr="004B6797">
        <w:rPr>
          <w:rFonts w:ascii="Times New Roman" w:hAnsi="Times New Roman" w:cs="Times New Roman"/>
          <w:sz w:val="24"/>
          <w:szCs w:val="24"/>
        </w:rPr>
        <w:t>).</w:t>
      </w:r>
      <w:r w:rsidRPr="00DA422B">
        <w:rPr>
          <w:rFonts w:ascii="Times New Roman" w:hAnsi="Times New Roman" w:cs="Times New Roman"/>
          <w:sz w:val="24"/>
          <w:szCs w:val="24"/>
        </w:rPr>
        <w:t xml:space="preserve"> </w:t>
      </w:r>
      <w:del w:id="36" w:author="Abrash, Elizabeth" w:date="2019-05-15T12:39:00Z">
        <w:r w:rsidRPr="000916C8" w:rsidDel="000916C8">
          <w:rPr>
            <w:rFonts w:ascii="Times New Roman" w:hAnsi="Times New Roman" w:cs="Times New Roman"/>
            <w:sz w:val="24"/>
            <w:szCs w:val="24"/>
          </w:rPr>
          <w:delText>Reproducibility tests of peak detection statistics (e.g., overlapping peaks and irreproducible discovery rate) are all passed</w:delText>
        </w:r>
      </w:del>
      <w:ins w:id="37" w:author="Abrash, Elizabeth" w:date="2019-05-15T12:39:00Z">
        <w:r w:rsidR="000916C8">
          <w:rPr>
            <w:rFonts w:ascii="Times New Roman" w:hAnsi="Times New Roman" w:cs="Times New Roman"/>
            <w:sz w:val="24"/>
            <w:szCs w:val="24"/>
          </w:rPr>
          <w:t>All peaks passed reproducibility tests for peak detection statistics (e.g., overlapping peaks and irreproducible discovery rate)</w:t>
        </w:r>
      </w:ins>
      <w:r w:rsidRPr="00DA422B">
        <w:rPr>
          <w:rFonts w:ascii="Times New Roman" w:hAnsi="Times New Roman" w:cs="Times New Roman"/>
          <w:sz w:val="24"/>
          <w:szCs w:val="24"/>
        </w:rPr>
        <w:t xml:space="preserve">. </w:t>
      </w:r>
      <w:del w:id="38" w:author="Abrash, Elizabeth" w:date="2019-05-15T12:39:00Z">
        <w:r w:rsidRPr="00DA422B" w:rsidDel="000916C8">
          <w:rPr>
            <w:rFonts w:ascii="Times New Roman" w:hAnsi="Times New Roman" w:cs="Times New Roman"/>
            <w:sz w:val="24"/>
            <w:szCs w:val="24"/>
          </w:rPr>
          <w:delText>No further</w:delText>
        </w:r>
        <w:r w:rsidR="00C816F4" w:rsidDel="000916C8">
          <w:rPr>
            <w:rFonts w:ascii="Times New Roman" w:hAnsi="Times New Roman" w:cs="Times New Roman"/>
            <w:sz w:val="24"/>
            <w:szCs w:val="24"/>
          </w:rPr>
          <w:delText xml:space="preserve"> quality control was</w:delText>
        </w:r>
        <w:r w:rsidRPr="00DA422B" w:rsidDel="000916C8">
          <w:rPr>
            <w:rFonts w:ascii="Times New Roman" w:hAnsi="Times New Roman" w:cs="Times New Roman"/>
            <w:sz w:val="24"/>
            <w:szCs w:val="24"/>
          </w:rPr>
          <w:delText xml:space="preserve"> performed.</w:delText>
        </w:r>
      </w:del>
    </w:p>
    <w:p w14:paraId="05815A27" w14:textId="77777777" w:rsidR="00A47BC8" w:rsidRPr="00DA422B" w:rsidRDefault="00A47BC8">
      <w:pPr>
        <w:rPr>
          <w:rFonts w:ascii="Times New Roman" w:hAnsi="Times New Roman" w:cs="Times New Roman"/>
          <w:sz w:val="24"/>
          <w:szCs w:val="24"/>
        </w:rPr>
      </w:pPr>
    </w:p>
    <w:p w14:paraId="4E6C3A45" w14:textId="4E5D4A7B" w:rsidR="00A47BC8" w:rsidRPr="00DA422B" w:rsidRDefault="003E0BB5">
      <w:pPr>
        <w:rPr>
          <w:rFonts w:ascii="Times New Roman" w:hAnsi="Times New Roman" w:cs="Times New Roman"/>
          <w:sz w:val="24"/>
          <w:szCs w:val="24"/>
        </w:rPr>
      </w:pPr>
      <w:commentRangeStart w:id="39"/>
      <w:r w:rsidRPr="00DA422B">
        <w:rPr>
          <w:rFonts w:ascii="Times New Roman" w:hAnsi="Times New Roman" w:cs="Times New Roman"/>
          <w:sz w:val="24"/>
          <w:szCs w:val="24"/>
        </w:rPr>
        <w:t>For MBD-</w:t>
      </w:r>
      <w:proofErr w:type="spellStart"/>
      <w:r w:rsidRPr="00DA422B">
        <w:rPr>
          <w:rFonts w:ascii="Times New Roman" w:hAnsi="Times New Roman" w:cs="Times New Roman"/>
          <w:sz w:val="24"/>
          <w:szCs w:val="24"/>
        </w:rPr>
        <w:t>seq</w:t>
      </w:r>
      <w:proofErr w:type="spellEnd"/>
      <w:r w:rsidRPr="00DA422B">
        <w:rPr>
          <w:rFonts w:ascii="Times New Roman" w:hAnsi="Times New Roman" w:cs="Times New Roman"/>
          <w:sz w:val="24"/>
          <w:szCs w:val="24"/>
        </w:rPr>
        <w:t xml:space="preserve"> data, the FASTQ files </w:t>
      </w:r>
      <w:r w:rsidR="00700EDC">
        <w:rPr>
          <w:rFonts w:ascii="Times New Roman" w:hAnsi="Times New Roman" w:cs="Times New Roman"/>
          <w:sz w:val="24"/>
          <w:szCs w:val="24"/>
        </w:rPr>
        <w:t>were</w:t>
      </w:r>
      <w:r w:rsidRPr="00DA422B">
        <w:rPr>
          <w:rFonts w:ascii="Times New Roman" w:hAnsi="Times New Roman" w:cs="Times New Roman"/>
          <w:sz w:val="24"/>
          <w:szCs w:val="24"/>
        </w:rPr>
        <w:t xml:space="preserve"> converted to BAM files via Bowtie2 (v.2.3.4.1) with default parameters for a single-end read. All mapped reads </w:t>
      </w:r>
      <w:r w:rsidR="00700EDC">
        <w:rPr>
          <w:rFonts w:ascii="Times New Roman" w:hAnsi="Times New Roman" w:cs="Times New Roman"/>
          <w:sz w:val="24"/>
          <w:szCs w:val="24"/>
        </w:rPr>
        <w:t>were</w:t>
      </w:r>
      <w:r w:rsidRPr="00DA422B">
        <w:rPr>
          <w:rFonts w:ascii="Times New Roman" w:hAnsi="Times New Roman" w:cs="Times New Roman"/>
          <w:sz w:val="24"/>
          <w:szCs w:val="24"/>
        </w:rPr>
        <w:t xml:space="preserve"> utilized for further analysis.</w:t>
      </w:r>
      <w:commentRangeEnd w:id="39"/>
      <w:r w:rsidRPr="00DA422B">
        <w:rPr>
          <w:rFonts w:ascii="Times New Roman" w:hAnsi="Times New Roman" w:cs="Times New Roman"/>
          <w:sz w:val="24"/>
          <w:szCs w:val="24"/>
        </w:rPr>
        <w:commentReference w:id="39"/>
      </w:r>
      <w:r w:rsidRPr="00DA422B">
        <w:rPr>
          <w:rFonts w:ascii="Times New Roman" w:hAnsi="Times New Roman" w:cs="Times New Roman"/>
          <w:sz w:val="24"/>
          <w:szCs w:val="24"/>
        </w:rPr>
        <w:commentReference w:id="40"/>
      </w:r>
    </w:p>
    <w:p w14:paraId="29045A6F" w14:textId="77777777" w:rsidR="00A47BC8" w:rsidRPr="00DA422B" w:rsidRDefault="00A47BC8">
      <w:pPr>
        <w:rPr>
          <w:rFonts w:ascii="Times New Roman" w:hAnsi="Times New Roman" w:cs="Times New Roman"/>
          <w:b/>
          <w:sz w:val="24"/>
          <w:szCs w:val="24"/>
        </w:rPr>
      </w:pPr>
    </w:p>
    <w:p w14:paraId="270E2759" w14:textId="77777777" w:rsidR="00A47BC8" w:rsidRPr="00DA422B" w:rsidRDefault="003E0BB5">
      <w:pPr>
        <w:rPr>
          <w:rFonts w:ascii="Times New Roman" w:hAnsi="Times New Roman" w:cs="Times New Roman"/>
          <w:b/>
          <w:sz w:val="24"/>
          <w:szCs w:val="24"/>
        </w:rPr>
      </w:pPr>
      <w:r w:rsidRPr="00DA422B">
        <w:rPr>
          <w:rFonts w:ascii="Times New Roman" w:hAnsi="Times New Roman" w:cs="Times New Roman"/>
          <w:b/>
          <w:sz w:val="24"/>
          <w:szCs w:val="24"/>
        </w:rPr>
        <w:t>Differential ChIP-</w:t>
      </w:r>
      <w:proofErr w:type="spellStart"/>
      <w:r w:rsidRPr="00DA422B">
        <w:rPr>
          <w:rFonts w:ascii="Times New Roman" w:hAnsi="Times New Roman" w:cs="Times New Roman"/>
          <w:b/>
          <w:sz w:val="24"/>
          <w:szCs w:val="24"/>
        </w:rPr>
        <w:t>seq</w:t>
      </w:r>
      <w:proofErr w:type="spellEnd"/>
      <w:r w:rsidRPr="00DA422B">
        <w:rPr>
          <w:rFonts w:ascii="Times New Roman" w:hAnsi="Times New Roman" w:cs="Times New Roman"/>
          <w:b/>
          <w:sz w:val="24"/>
          <w:szCs w:val="24"/>
        </w:rPr>
        <w:t xml:space="preserve"> binding site analysis</w:t>
      </w:r>
    </w:p>
    <w:p w14:paraId="06026FF9" w14:textId="1CA7ADDD" w:rsidR="00A47BC8" w:rsidRPr="00DA422B" w:rsidRDefault="003E0BB5">
      <w:pPr>
        <w:rPr>
          <w:rFonts w:ascii="Times New Roman" w:hAnsi="Times New Roman" w:cs="Times New Roman"/>
          <w:sz w:val="24"/>
          <w:szCs w:val="24"/>
        </w:rPr>
      </w:pPr>
      <w:r w:rsidRPr="000916C8">
        <w:rPr>
          <w:rFonts w:ascii="Times New Roman" w:hAnsi="Times New Roman" w:cs="Times New Roman"/>
          <w:sz w:val="24"/>
          <w:szCs w:val="24"/>
        </w:rPr>
        <w:t>Peaks of binding sites for the</w:t>
      </w:r>
      <w:del w:id="41" w:author="Abrash, Elizabeth" w:date="2019-05-14T19:29:00Z">
        <w:r w:rsidRPr="000916C8" w:rsidDel="00700EDC">
          <w:rPr>
            <w:rFonts w:ascii="Times New Roman" w:hAnsi="Times New Roman" w:cs="Times New Roman"/>
            <w:sz w:val="24"/>
            <w:szCs w:val="24"/>
          </w:rPr>
          <w:delText xml:space="preserve"> twelve</w:delText>
        </w:r>
      </w:del>
      <w:r w:rsidRPr="000916C8">
        <w:rPr>
          <w:rFonts w:ascii="Times New Roman" w:hAnsi="Times New Roman" w:cs="Times New Roman"/>
          <w:sz w:val="24"/>
          <w:szCs w:val="24"/>
        </w:rPr>
        <w:t xml:space="preserve"> ChIP-</w:t>
      </w:r>
      <w:proofErr w:type="spellStart"/>
      <w:r w:rsidRPr="000916C8">
        <w:rPr>
          <w:rFonts w:ascii="Times New Roman" w:hAnsi="Times New Roman" w:cs="Times New Roman"/>
          <w:sz w:val="24"/>
          <w:szCs w:val="24"/>
        </w:rPr>
        <w:t>seq</w:t>
      </w:r>
      <w:proofErr w:type="spellEnd"/>
      <w:r w:rsidRPr="000916C8">
        <w:rPr>
          <w:rFonts w:ascii="Times New Roman" w:hAnsi="Times New Roman" w:cs="Times New Roman"/>
          <w:sz w:val="24"/>
          <w:szCs w:val="24"/>
        </w:rPr>
        <w:t xml:space="preserve"> data are available from the ENCODE pipeline output.</w:t>
      </w:r>
      <w:r w:rsidR="00D57670">
        <w:rPr>
          <w:rFonts w:ascii="Times New Roman" w:hAnsi="Times New Roman" w:cs="Times New Roman"/>
          <w:sz w:val="24"/>
          <w:szCs w:val="24"/>
        </w:rPr>
        <w:t xml:space="preserve"> The peak calls were</w:t>
      </w:r>
      <w:r w:rsidRPr="00DA422B">
        <w:rPr>
          <w:rFonts w:ascii="Times New Roman" w:hAnsi="Times New Roman" w:cs="Times New Roman"/>
          <w:sz w:val="24"/>
          <w:szCs w:val="24"/>
        </w:rPr>
        <w:t xml:space="preserve"> done by </w:t>
      </w:r>
      <w:proofErr w:type="gramStart"/>
      <w:r w:rsidRPr="00DA422B">
        <w:rPr>
          <w:rFonts w:ascii="Times New Roman" w:hAnsi="Times New Roman" w:cs="Times New Roman"/>
          <w:sz w:val="24"/>
          <w:szCs w:val="24"/>
        </w:rPr>
        <w:t>MACS2</w:t>
      </w:r>
      <w:r w:rsidR="00D57670" w:rsidRPr="00D57670">
        <w:rPr>
          <w:rFonts w:ascii="Times New Roman" w:hAnsi="Times New Roman" w:cs="Times New Roman"/>
          <w:sz w:val="24"/>
          <w:szCs w:val="24"/>
          <w:vertAlign w:val="superscript"/>
        </w:rPr>
        <w:t>(</w:t>
      </w:r>
      <w:proofErr w:type="gramEnd"/>
      <w:r w:rsidR="00D57670">
        <w:rPr>
          <w:rFonts w:ascii="Times New Roman" w:hAnsi="Times New Roman" w:cs="Times New Roman"/>
          <w:sz w:val="24"/>
          <w:szCs w:val="24"/>
          <w:vertAlign w:val="superscript"/>
        </w:rPr>
        <w:t xml:space="preserve">cite </w:t>
      </w:r>
      <w:r w:rsidR="00D57670" w:rsidRPr="00D57670">
        <w:rPr>
          <w:rFonts w:ascii="Times New Roman" w:hAnsi="Times New Roman" w:cs="Times New Roman"/>
          <w:sz w:val="24"/>
          <w:szCs w:val="24"/>
          <w:vertAlign w:val="superscript"/>
        </w:rPr>
        <w:t>Zhang et al, 2008)</w:t>
      </w:r>
      <w:r w:rsidRPr="00DA422B">
        <w:rPr>
          <w:rFonts w:ascii="Times New Roman" w:hAnsi="Times New Roman" w:cs="Times New Roman"/>
          <w:sz w:val="24"/>
          <w:szCs w:val="24"/>
        </w:rPr>
        <w:t xml:space="preserve">. </w:t>
      </w:r>
      <w:del w:id="42" w:author="Abrash, Elizabeth" w:date="2019-05-14T19:29:00Z">
        <w:r w:rsidR="00C816F4" w:rsidDel="00AB219F">
          <w:rPr>
            <w:rFonts w:ascii="Times New Roman" w:hAnsi="Times New Roman" w:cs="Times New Roman"/>
            <w:sz w:val="24"/>
            <w:szCs w:val="24"/>
          </w:rPr>
          <w:delText>We conducted a differential binding analysis between HCT116 and DKO.</w:delText>
        </w:r>
        <w:r w:rsidRPr="00DA422B" w:rsidDel="00AB219F">
          <w:rPr>
            <w:rFonts w:ascii="Times New Roman" w:hAnsi="Times New Roman" w:cs="Times New Roman"/>
            <w:sz w:val="24"/>
            <w:szCs w:val="24"/>
          </w:rPr>
          <w:delText xml:space="preserve"> </w:delText>
        </w:r>
      </w:del>
      <w:r w:rsidRPr="00DA422B">
        <w:rPr>
          <w:rFonts w:ascii="Times New Roman" w:hAnsi="Times New Roman" w:cs="Times New Roman"/>
          <w:sz w:val="24"/>
          <w:szCs w:val="24"/>
        </w:rPr>
        <w:t>For each protein, peaks (*.</w:t>
      </w:r>
      <w:proofErr w:type="spellStart"/>
      <w:r w:rsidRPr="00DA422B">
        <w:rPr>
          <w:rFonts w:ascii="Times New Roman" w:hAnsi="Times New Roman" w:cs="Times New Roman"/>
          <w:sz w:val="24"/>
          <w:szCs w:val="24"/>
        </w:rPr>
        <w:t>narro</w:t>
      </w:r>
      <w:r w:rsidR="00C816F4">
        <w:rPr>
          <w:rFonts w:ascii="Times New Roman" w:hAnsi="Times New Roman" w:cs="Times New Roman"/>
          <w:sz w:val="24"/>
          <w:szCs w:val="24"/>
        </w:rPr>
        <w:t>wPeak</w:t>
      </w:r>
      <w:proofErr w:type="spellEnd"/>
      <w:r w:rsidR="00C816F4">
        <w:rPr>
          <w:rFonts w:ascii="Times New Roman" w:hAnsi="Times New Roman" w:cs="Times New Roman"/>
          <w:sz w:val="24"/>
          <w:szCs w:val="24"/>
        </w:rPr>
        <w:t xml:space="preserve">) </w:t>
      </w:r>
      <w:commentRangeStart w:id="43"/>
      <w:r w:rsidR="00C816F4">
        <w:rPr>
          <w:rFonts w:ascii="Times New Roman" w:hAnsi="Times New Roman" w:cs="Times New Roman"/>
          <w:sz w:val="24"/>
          <w:szCs w:val="24"/>
        </w:rPr>
        <w:t xml:space="preserve">between </w:t>
      </w:r>
      <w:del w:id="44" w:author="Abrash, Elizabeth" w:date="2019-05-14T19:30:00Z">
        <w:r w:rsidR="00C816F4" w:rsidDel="00AB219F">
          <w:rPr>
            <w:rFonts w:ascii="Times New Roman" w:hAnsi="Times New Roman" w:cs="Times New Roman"/>
            <w:sz w:val="24"/>
            <w:szCs w:val="24"/>
          </w:rPr>
          <w:delText>two binding sites</w:delText>
        </w:r>
      </w:del>
      <w:ins w:id="45" w:author="Abrash, Elizabeth" w:date="2019-05-14T19:30:00Z">
        <w:r w:rsidR="00AB219F">
          <w:rPr>
            <w:rFonts w:ascii="Times New Roman" w:hAnsi="Times New Roman" w:cs="Times New Roman"/>
            <w:sz w:val="24"/>
            <w:szCs w:val="24"/>
          </w:rPr>
          <w:t>HCT116 and DKO</w:t>
        </w:r>
      </w:ins>
      <w:r w:rsidR="00D57670">
        <w:rPr>
          <w:rFonts w:ascii="Times New Roman" w:hAnsi="Times New Roman" w:cs="Times New Roman"/>
          <w:sz w:val="24"/>
          <w:szCs w:val="24"/>
        </w:rPr>
        <w:t xml:space="preserve"> </w:t>
      </w:r>
      <w:commentRangeEnd w:id="43"/>
      <w:r w:rsidR="00D57670">
        <w:rPr>
          <w:rStyle w:val="CommentReference"/>
        </w:rPr>
        <w:commentReference w:id="43"/>
      </w:r>
      <w:r w:rsidR="00D57670">
        <w:rPr>
          <w:rFonts w:ascii="Times New Roman" w:hAnsi="Times New Roman" w:cs="Times New Roman"/>
          <w:sz w:val="24"/>
          <w:szCs w:val="24"/>
        </w:rPr>
        <w:t>were</w:t>
      </w:r>
      <w:r w:rsidRPr="00DA422B">
        <w:rPr>
          <w:rFonts w:ascii="Times New Roman" w:hAnsi="Times New Roman" w:cs="Times New Roman"/>
          <w:sz w:val="24"/>
          <w:szCs w:val="24"/>
        </w:rPr>
        <w:t xml:space="preserve"> compared directly via </w:t>
      </w:r>
      <w:proofErr w:type="spellStart"/>
      <w:r w:rsidRPr="00DA422B">
        <w:rPr>
          <w:rFonts w:ascii="Times New Roman" w:hAnsi="Times New Roman" w:cs="Times New Roman"/>
          <w:sz w:val="24"/>
          <w:szCs w:val="24"/>
        </w:rPr>
        <w:t>MANorm</w:t>
      </w:r>
      <w:proofErr w:type="spellEnd"/>
      <w:r w:rsidRPr="00DA422B">
        <w:rPr>
          <w:rFonts w:ascii="Times New Roman" w:hAnsi="Times New Roman" w:cs="Times New Roman"/>
          <w:sz w:val="24"/>
          <w:szCs w:val="24"/>
        </w:rPr>
        <w:t xml:space="preserve"> </w:t>
      </w:r>
      <w:proofErr w:type="gramStart"/>
      <w:r w:rsidRPr="00DA422B">
        <w:rPr>
          <w:rFonts w:ascii="Times New Roman" w:hAnsi="Times New Roman" w:cs="Times New Roman"/>
          <w:sz w:val="24"/>
          <w:szCs w:val="24"/>
        </w:rPr>
        <w:t>v1.1.4</w:t>
      </w:r>
      <w:r w:rsidR="00D57670" w:rsidRPr="00D57670">
        <w:rPr>
          <w:rFonts w:ascii="Times New Roman" w:hAnsi="Times New Roman" w:cs="Times New Roman"/>
          <w:sz w:val="24"/>
          <w:szCs w:val="24"/>
          <w:vertAlign w:val="superscript"/>
        </w:rPr>
        <w:t>(</w:t>
      </w:r>
      <w:proofErr w:type="gramEnd"/>
      <w:r w:rsidR="00D57670" w:rsidRPr="00D57670">
        <w:rPr>
          <w:rFonts w:ascii="Times New Roman" w:hAnsi="Times New Roman" w:cs="Times New Roman"/>
          <w:sz w:val="24"/>
          <w:szCs w:val="24"/>
          <w:vertAlign w:val="superscript"/>
        </w:rPr>
        <w:t>cite Shao et al, 2012)</w:t>
      </w:r>
      <w:r w:rsidRPr="00DA422B">
        <w:rPr>
          <w:rFonts w:ascii="Times New Roman" w:hAnsi="Times New Roman" w:cs="Times New Roman"/>
          <w:sz w:val="24"/>
          <w:szCs w:val="24"/>
        </w:rPr>
        <w:t xml:space="preserve"> (</w:t>
      </w:r>
      <w:hyperlink r:id="rId7">
        <w:r w:rsidRPr="00DA422B">
          <w:rPr>
            <w:rStyle w:val="InternetLink"/>
            <w:rFonts w:ascii="Times New Roman" w:hAnsi="Times New Roman" w:cs="Times New Roman"/>
            <w:color w:val="1155CC"/>
            <w:sz w:val="24"/>
            <w:szCs w:val="24"/>
          </w:rPr>
          <w:t>https://github.com/shao-lab/MAnorm</w:t>
        </w:r>
      </w:hyperlink>
      <w:r w:rsidRPr="00DA422B">
        <w:rPr>
          <w:rFonts w:ascii="Times New Roman" w:hAnsi="Times New Roman" w:cs="Times New Roman"/>
          <w:sz w:val="24"/>
          <w:szCs w:val="24"/>
        </w:rPr>
        <w:t xml:space="preserve">) under the program option: </w:t>
      </w:r>
      <w:proofErr w:type="spellStart"/>
      <w:r w:rsidRPr="00DA422B">
        <w:rPr>
          <w:rFonts w:ascii="Times New Roman" w:hAnsi="Times New Roman" w:cs="Times New Roman"/>
          <w:sz w:val="24"/>
          <w:szCs w:val="24"/>
        </w:rPr>
        <w:t>manorm</w:t>
      </w:r>
      <w:proofErr w:type="spellEnd"/>
      <w:r w:rsidRPr="00DA422B">
        <w:rPr>
          <w:rFonts w:ascii="Times New Roman" w:hAnsi="Times New Roman" w:cs="Times New Roman"/>
          <w:sz w:val="24"/>
          <w:szCs w:val="24"/>
        </w:rPr>
        <w:t xml:space="preserve"> --p2 HCT116.narrowPeak --p1 </w:t>
      </w:r>
      <w:proofErr w:type="spellStart"/>
      <w:r w:rsidRPr="00DA422B">
        <w:rPr>
          <w:rFonts w:ascii="Times New Roman" w:hAnsi="Times New Roman" w:cs="Times New Roman"/>
          <w:sz w:val="24"/>
          <w:szCs w:val="24"/>
        </w:rPr>
        <w:t>DKO.narrowPeak</w:t>
      </w:r>
      <w:proofErr w:type="spellEnd"/>
      <w:r w:rsidRPr="00DA422B">
        <w:rPr>
          <w:rFonts w:ascii="Times New Roman" w:hAnsi="Times New Roman" w:cs="Times New Roman"/>
          <w:sz w:val="24"/>
          <w:szCs w:val="24"/>
        </w:rPr>
        <w:t xml:space="preserve"> --r2 HCT116.tagAlign.bed --r1 </w:t>
      </w:r>
      <w:proofErr w:type="spellStart"/>
      <w:r w:rsidRPr="00DA422B">
        <w:rPr>
          <w:rFonts w:ascii="Times New Roman" w:hAnsi="Times New Roman" w:cs="Times New Roman"/>
          <w:sz w:val="24"/>
          <w:szCs w:val="24"/>
        </w:rPr>
        <w:t>DKO.tagAlign.bed</w:t>
      </w:r>
      <w:proofErr w:type="spellEnd"/>
      <w:r w:rsidRPr="00DA422B">
        <w:rPr>
          <w:rFonts w:ascii="Times New Roman" w:hAnsi="Times New Roman" w:cs="Times New Roman"/>
          <w:sz w:val="24"/>
          <w:szCs w:val="24"/>
        </w:rPr>
        <w:t xml:space="preserve"> -w $width -m 1 -p 0.01 --name2 HCT116 --name1 DKO. </w:t>
      </w:r>
      <w:r w:rsidR="00C816F4">
        <w:rPr>
          <w:rFonts w:ascii="Times New Roman" w:hAnsi="Times New Roman" w:cs="Times New Roman"/>
          <w:sz w:val="24"/>
          <w:szCs w:val="24"/>
        </w:rPr>
        <w:t xml:space="preserve">A window length of 500 </w:t>
      </w:r>
      <w:proofErr w:type="spellStart"/>
      <w:r w:rsidR="00C816F4">
        <w:rPr>
          <w:rFonts w:ascii="Times New Roman" w:hAnsi="Times New Roman" w:cs="Times New Roman"/>
          <w:sz w:val="24"/>
          <w:szCs w:val="24"/>
        </w:rPr>
        <w:t>bp</w:t>
      </w:r>
      <w:proofErr w:type="spellEnd"/>
      <w:r w:rsidR="00C816F4">
        <w:rPr>
          <w:rFonts w:ascii="Times New Roman" w:hAnsi="Times New Roman" w:cs="Times New Roman"/>
          <w:sz w:val="24"/>
          <w:szCs w:val="24"/>
        </w:rPr>
        <w:t xml:space="preserve"> (CTCF, SMC1, and RAD21) or 1,000 </w:t>
      </w:r>
      <w:proofErr w:type="spellStart"/>
      <w:r w:rsidR="00C816F4">
        <w:rPr>
          <w:rFonts w:ascii="Times New Roman" w:hAnsi="Times New Roman" w:cs="Times New Roman"/>
          <w:sz w:val="24"/>
          <w:szCs w:val="24"/>
        </w:rPr>
        <w:t>bp</w:t>
      </w:r>
      <w:proofErr w:type="spellEnd"/>
      <w:r w:rsidR="00C816F4">
        <w:rPr>
          <w:rFonts w:ascii="Times New Roman" w:hAnsi="Times New Roman" w:cs="Times New Roman"/>
          <w:sz w:val="24"/>
          <w:szCs w:val="24"/>
        </w:rPr>
        <w:t xml:space="preserve"> (H3K</w:t>
      </w:r>
      <w:r w:rsidR="00D57670">
        <w:rPr>
          <w:rFonts w:ascii="Times New Roman" w:hAnsi="Times New Roman" w:cs="Times New Roman"/>
          <w:sz w:val="24"/>
          <w:szCs w:val="24"/>
        </w:rPr>
        <w:t>27Ac, Pol2Ser5, and Pol2Ser2) was</w:t>
      </w:r>
      <w:r w:rsidR="00C816F4">
        <w:rPr>
          <w:rFonts w:ascii="Times New Roman" w:hAnsi="Times New Roman" w:cs="Times New Roman"/>
          <w:sz w:val="24"/>
          <w:szCs w:val="24"/>
        </w:rPr>
        <w:t xml:space="preserve"> used to calculate the read density. </w:t>
      </w:r>
      <w:r w:rsidRPr="00DA422B">
        <w:rPr>
          <w:rFonts w:ascii="Times New Roman" w:hAnsi="Times New Roman" w:cs="Times New Roman"/>
          <w:sz w:val="24"/>
          <w:szCs w:val="24"/>
        </w:rPr>
        <w:t xml:space="preserve">Both fold change (M-Value) and normalized binding depth are reported. </w:t>
      </w:r>
      <w:hyperlink r:id="rId8"/>
      <w:r w:rsidRPr="00DA422B">
        <w:rPr>
          <w:rFonts w:ascii="Times New Roman" w:hAnsi="Times New Roman" w:cs="Times New Roman"/>
          <w:sz w:val="24"/>
          <w:szCs w:val="24"/>
        </w:rPr>
        <w:commentReference w:id="46"/>
      </w:r>
      <w:r w:rsidR="004B6797">
        <w:rPr>
          <w:rFonts w:ascii="Times New Roman" w:hAnsi="Times New Roman" w:cs="Times New Roman"/>
          <w:sz w:val="24"/>
          <w:szCs w:val="24"/>
        </w:rPr>
        <w:t>All the regions reported were</w:t>
      </w:r>
      <w:r w:rsidRPr="00DA422B">
        <w:rPr>
          <w:rFonts w:ascii="Times New Roman" w:hAnsi="Times New Roman" w:cs="Times New Roman"/>
          <w:sz w:val="24"/>
          <w:szCs w:val="24"/>
        </w:rPr>
        <w:t xml:space="preserve"> kept for further analysis.</w:t>
      </w:r>
    </w:p>
    <w:p w14:paraId="268E5669" w14:textId="77777777" w:rsidR="00A47BC8" w:rsidRPr="00DA422B" w:rsidRDefault="00A47BC8">
      <w:pPr>
        <w:rPr>
          <w:rFonts w:ascii="Times New Roman" w:hAnsi="Times New Roman" w:cs="Times New Roman"/>
          <w:sz w:val="24"/>
          <w:szCs w:val="24"/>
        </w:rPr>
      </w:pPr>
    </w:p>
    <w:p w14:paraId="3D95C167" w14:textId="4B37930A" w:rsidR="00A47BC8" w:rsidRPr="00DA422B" w:rsidRDefault="00D57670">
      <w:pPr>
        <w:rPr>
          <w:rFonts w:ascii="Times New Roman" w:hAnsi="Times New Roman" w:cs="Times New Roman"/>
          <w:sz w:val="24"/>
          <w:szCs w:val="24"/>
        </w:rPr>
      </w:pPr>
      <w:r>
        <w:rPr>
          <w:rFonts w:ascii="Times New Roman" w:hAnsi="Times New Roman" w:cs="Times New Roman"/>
          <w:sz w:val="24"/>
          <w:szCs w:val="24"/>
        </w:rPr>
        <w:t>Similarly, MBD-</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peaks were</w:t>
      </w:r>
      <w:r w:rsidR="003E0BB5" w:rsidRPr="00DA422B">
        <w:rPr>
          <w:rFonts w:ascii="Times New Roman" w:hAnsi="Times New Roman" w:cs="Times New Roman"/>
          <w:sz w:val="24"/>
          <w:szCs w:val="24"/>
        </w:rPr>
        <w:t xml:space="preserve"> called by MACS2 with the run option: “-f BAM -g </w:t>
      </w:r>
      <w:proofErr w:type="spellStart"/>
      <w:r w:rsidR="003E0BB5" w:rsidRPr="00DA422B">
        <w:rPr>
          <w:rFonts w:ascii="Times New Roman" w:hAnsi="Times New Roman" w:cs="Times New Roman"/>
          <w:sz w:val="24"/>
          <w:szCs w:val="24"/>
        </w:rPr>
        <w:t>hs</w:t>
      </w:r>
      <w:proofErr w:type="spellEnd"/>
      <w:r w:rsidR="003E0BB5" w:rsidRPr="00DA422B">
        <w:rPr>
          <w:rFonts w:ascii="Times New Roman" w:hAnsi="Times New Roman" w:cs="Times New Roman"/>
          <w:sz w:val="24"/>
          <w:szCs w:val="24"/>
        </w:rPr>
        <w:t xml:space="preserve"> -B --broad”. Peaks from each sample group (i.e., HCT116 and DKO) </w:t>
      </w:r>
      <w:r w:rsidR="00AB219F" w:rsidRPr="007C2166">
        <w:rPr>
          <w:rFonts w:ascii="Times New Roman" w:hAnsi="Times New Roman" w:cs="Times New Roman"/>
          <w:sz w:val="24"/>
          <w:szCs w:val="24"/>
        </w:rPr>
        <w:t>were</w:t>
      </w:r>
      <w:r w:rsidR="003E0BB5" w:rsidRPr="007C2166">
        <w:rPr>
          <w:rFonts w:ascii="Times New Roman" w:hAnsi="Times New Roman" w:cs="Times New Roman"/>
          <w:sz w:val="24"/>
          <w:szCs w:val="24"/>
        </w:rPr>
        <w:t xml:space="preserve"> </w:t>
      </w:r>
      <w:commentRangeStart w:id="47"/>
      <w:r w:rsidR="003E0BB5" w:rsidRPr="007C2166">
        <w:rPr>
          <w:rFonts w:ascii="Times New Roman" w:hAnsi="Times New Roman" w:cs="Times New Roman"/>
          <w:sz w:val="24"/>
          <w:szCs w:val="24"/>
        </w:rPr>
        <w:t>simply concatenated</w:t>
      </w:r>
      <w:commentRangeEnd w:id="47"/>
      <w:r w:rsidR="000916C8" w:rsidRPr="007C2166">
        <w:rPr>
          <w:rStyle w:val="CommentReference"/>
        </w:rPr>
        <w:commentReference w:id="47"/>
      </w:r>
      <w:r w:rsidR="003E0BB5" w:rsidRPr="007C2166">
        <w:rPr>
          <w:rFonts w:ascii="Times New Roman" w:hAnsi="Times New Roman" w:cs="Times New Roman"/>
          <w:sz w:val="24"/>
          <w:szCs w:val="24"/>
        </w:rPr>
        <w:t>.</w:t>
      </w:r>
      <w:r w:rsidR="003E0BB5" w:rsidRPr="00DA422B">
        <w:rPr>
          <w:rFonts w:ascii="Times New Roman" w:hAnsi="Times New Roman" w:cs="Times New Roman"/>
          <w:sz w:val="24"/>
          <w:szCs w:val="24"/>
        </w:rPr>
        <w:t xml:space="preserve"> The mean depth </w:t>
      </w:r>
      <w:r w:rsidR="004B6797">
        <w:rPr>
          <w:rFonts w:ascii="Times New Roman" w:hAnsi="Times New Roman" w:cs="Times New Roman"/>
          <w:sz w:val="24"/>
          <w:szCs w:val="24"/>
        </w:rPr>
        <w:t>and</w:t>
      </w:r>
      <w:r w:rsidR="003E0BB5" w:rsidRPr="00DA422B">
        <w:rPr>
          <w:rFonts w:ascii="Times New Roman" w:hAnsi="Times New Roman" w:cs="Times New Roman"/>
          <w:sz w:val="24"/>
          <w:szCs w:val="24"/>
        </w:rPr>
        <w:t xml:space="preserve"> the</w:t>
      </w:r>
      <w:r w:rsidR="004B6797">
        <w:rPr>
          <w:rFonts w:ascii="Times New Roman" w:hAnsi="Times New Roman" w:cs="Times New Roman"/>
          <w:sz w:val="24"/>
          <w:szCs w:val="24"/>
        </w:rPr>
        <w:t xml:space="preserve"> genomic region of the peaks were</w:t>
      </w:r>
      <w:r w:rsidR="003E0BB5" w:rsidRPr="00DA422B">
        <w:rPr>
          <w:rFonts w:ascii="Times New Roman" w:hAnsi="Times New Roman" w:cs="Times New Roman"/>
          <w:sz w:val="24"/>
          <w:szCs w:val="24"/>
        </w:rPr>
        <w:t xml:space="preserve"> used for a differential binding analysis using DESeq2 (v1.18.1) under default parameters. Differential binding sites </w:t>
      </w:r>
      <w:r w:rsidR="00C816F4">
        <w:rPr>
          <w:rFonts w:ascii="Times New Roman" w:hAnsi="Times New Roman" w:cs="Times New Roman"/>
          <w:sz w:val="24"/>
          <w:szCs w:val="24"/>
        </w:rPr>
        <w:t>with a</w:t>
      </w:r>
      <w:r w:rsidR="003E0BB5" w:rsidRPr="00DA422B">
        <w:rPr>
          <w:rFonts w:ascii="Times New Roman" w:hAnsi="Times New Roman" w:cs="Times New Roman"/>
          <w:sz w:val="24"/>
          <w:szCs w:val="24"/>
        </w:rPr>
        <w:t xml:space="preserve"> log2 fold change </w:t>
      </w:r>
      <w:r w:rsidR="00C816F4">
        <w:rPr>
          <w:rFonts w:ascii="Times New Roman" w:hAnsi="Times New Roman" w:cs="Times New Roman"/>
          <w:sz w:val="24"/>
          <w:szCs w:val="24"/>
        </w:rPr>
        <w:t>≥1.0 and mean depth</w:t>
      </w:r>
      <w:r w:rsidR="003E0BB5" w:rsidRPr="00DA422B">
        <w:rPr>
          <w:rFonts w:ascii="Times New Roman" w:hAnsi="Times New Roman" w:cs="Times New Roman"/>
          <w:sz w:val="24"/>
          <w:szCs w:val="24"/>
        </w:rPr>
        <w:t xml:space="preserve"> </w:t>
      </w:r>
      <w:r w:rsidR="00C816F4">
        <w:rPr>
          <w:rFonts w:ascii="Times New Roman" w:hAnsi="Times New Roman" w:cs="Times New Roman"/>
          <w:sz w:val="24"/>
          <w:szCs w:val="24"/>
        </w:rPr>
        <w:t xml:space="preserve">&gt;3 before normalization in either sample group </w:t>
      </w:r>
      <w:r>
        <w:rPr>
          <w:rFonts w:ascii="Times New Roman" w:hAnsi="Times New Roman" w:cs="Times New Roman"/>
          <w:sz w:val="24"/>
          <w:szCs w:val="24"/>
        </w:rPr>
        <w:t>were</w:t>
      </w:r>
      <w:r w:rsidR="00C816F4">
        <w:rPr>
          <w:rFonts w:ascii="Times New Roman" w:hAnsi="Times New Roman" w:cs="Times New Roman"/>
          <w:sz w:val="24"/>
          <w:szCs w:val="24"/>
        </w:rPr>
        <w:t xml:space="preserve"> </w:t>
      </w:r>
      <w:r w:rsidR="003E0BB5" w:rsidRPr="00DA422B">
        <w:rPr>
          <w:rFonts w:ascii="Times New Roman" w:hAnsi="Times New Roman" w:cs="Times New Roman"/>
          <w:sz w:val="24"/>
          <w:szCs w:val="24"/>
        </w:rPr>
        <w:t>kept for further analysis.</w:t>
      </w:r>
    </w:p>
    <w:p w14:paraId="35295C4B" w14:textId="77777777" w:rsidR="00A47BC8" w:rsidRPr="00DA422B" w:rsidRDefault="00A47BC8">
      <w:pPr>
        <w:rPr>
          <w:rFonts w:ascii="Times New Roman" w:hAnsi="Times New Roman" w:cs="Times New Roman"/>
          <w:sz w:val="24"/>
          <w:szCs w:val="24"/>
        </w:rPr>
      </w:pPr>
    </w:p>
    <w:p w14:paraId="0EC674DA" w14:textId="77777777" w:rsidR="00A47BC8" w:rsidRPr="00DA422B" w:rsidRDefault="003E0BB5">
      <w:pPr>
        <w:rPr>
          <w:rFonts w:ascii="Times New Roman" w:hAnsi="Times New Roman" w:cs="Times New Roman"/>
          <w:b/>
          <w:sz w:val="24"/>
          <w:szCs w:val="24"/>
        </w:rPr>
      </w:pPr>
      <w:r w:rsidRPr="00DA422B">
        <w:rPr>
          <w:rFonts w:ascii="Times New Roman" w:hAnsi="Times New Roman" w:cs="Times New Roman"/>
          <w:b/>
          <w:sz w:val="24"/>
          <w:szCs w:val="24"/>
        </w:rPr>
        <w:t>Integrative clustering analysis on multiple differential binding sites</w:t>
      </w:r>
    </w:p>
    <w:p w14:paraId="6E7D8D3C" w14:textId="28B46325" w:rsidR="00A47BC8" w:rsidRPr="00DA422B" w:rsidRDefault="00C816F4">
      <w:pPr>
        <w:rPr>
          <w:rFonts w:ascii="Times New Roman" w:hAnsi="Times New Roman" w:cs="Times New Roman"/>
          <w:sz w:val="24"/>
          <w:szCs w:val="24"/>
        </w:rPr>
      </w:pPr>
      <w:r>
        <w:rPr>
          <w:rFonts w:ascii="Times New Roman" w:hAnsi="Times New Roman" w:cs="Times New Roman"/>
          <w:sz w:val="24"/>
          <w:szCs w:val="24"/>
        </w:rPr>
        <w:t>We compiled a</w:t>
      </w:r>
      <w:r w:rsidR="003E0BB5" w:rsidRPr="00DA422B">
        <w:rPr>
          <w:rFonts w:ascii="Times New Roman" w:hAnsi="Times New Roman" w:cs="Times New Roman"/>
          <w:sz w:val="24"/>
          <w:szCs w:val="24"/>
        </w:rPr>
        <w:t xml:space="preserve"> total of 8 genomic tracks with binding sites called by either 6 differential ChIP-</w:t>
      </w:r>
      <w:proofErr w:type="spellStart"/>
      <w:r w:rsidR="003E0BB5" w:rsidRPr="00DA422B">
        <w:rPr>
          <w:rFonts w:ascii="Times New Roman" w:hAnsi="Times New Roman" w:cs="Times New Roman"/>
          <w:sz w:val="24"/>
          <w:szCs w:val="24"/>
        </w:rPr>
        <w:t>seq</w:t>
      </w:r>
      <w:proofErr w:type="spellEnd"/>
      <w:r w:rsidR="003E0BB5" w:rsidRPr="00DA422B">
        <w:rPr>
          <w:rFonts w:ascii="Times New Roman" w:hAnsi="Times New Roman" w:cs="Times New Roman"/>
          <w:sz w:val="24"/>
          <w:szCs w:val="24"/>
        </w:rPr>
        <w:t xml:space="preserve"> </w:t>
      </w:r>
      <w:proofErr w:type="spellStart"/>
      <w:r w:rsidR="003E0BB5" w:rsidRPr="00DA422B">
        <w:rPr>
          <w:rFonts w:ascii="Times New Roman" w:hAnsi="Times New Roman" w:cs="Times New Roman"/>
          <w:sz w:val="24"/>
          <w:szCs w:val="24"/>
        </w:rPr>
        <w:t>MANorm</w:t>
      </w:r>
      <w:proofErr w:type="spellEnd"/>
      <w:r w:rsidR="003E0BB5" w:rsidRPr="00DA422B">
        <w:rPr>
          <w:rFonts w:ascii="Times New Roman" w:hAnsi="Times New Roman" w:cs="Times New Roman"/>
          <w:sz w:val="24"/>
          <w:szCs w:val="24"/>
        </w:rPr>
        <w:t xml:space="preserve"> or 2 MBD-</w:t>
      </w:r>
      <w:proofErr w:type="spellStart"/>
      <w:r w:rsidR="003E0BB5" w:rsidRPr="00DA422B">
        <w:rPr>
          <w:rFonts w:ascii="Times New Roman" w:hAnsi="Times New Roman" w:cs="Times New Roman"/>
          <w:sz w:val="24"/>
          <w:szCs w:val="24"/>
        </w:rPr>
        <w:t>seq</w:t>
      </w:r>
      <w:proofErr w:type="spellEnd"/>
      <w:r w:rsidR="003E0BB5" w:rsidRPr="00DA422B">
        <w:rPr>
          <w:rFonts w:ascii="Times New Roman" w:hAnsi="Times New Roman" w:cs="Times New Roman"/>
          <w:sz w:val="24"/>
          <w:szCs w:val="24"/>
        </w:rPr>
        <w:t xml:space="preserve"> DESeq2 analysis</w:t>
      </w:r>
      <w:r w:rsidR="003E0BB5" w:rsidRPr="00267481">
        <w:rPr>
          <w:rFonts w:ascii="Times New Roman" w:hAnsi="Times New Roman" w:cs="Times New Roman"/>
          <w:sz w:val="24"/>
          <w:szCs w:val="24"/>
        </w:rPr>
        <w:t xml:space="preserve">. </w:t>
      </w:r>
      <w:del w:id="48" w:author="Abrash, Elizabeth" w:date="2019-05-14T19:34:00Z">
        <w:r w:rsidR="003E0BB5" w:rsidRPr="000916C8" w:rsidDel="00AB219F">
          <w:rPr>
            <w:rFonts w:ascii="Times New Roman" w:hAnsi="Times New Roman" w:cs="Times New Roman"/>
            <w:sz w:val="24"/>
            <w:szCs w:val="24"/>
          </w:rPr>
          <w:delText xml:space="preserve">But, we paid attention to the genomic region where at least one binding site is overlapped by the 412 proximal APA shifted PR regions which we define as a genomic region between two PR locations flanked by 500 bp and the </w:delText>
        </w:r>
        <w:r w:rsidR="000725DB" w:rsidRPr="000916C8" w:rsidDel="00AB219F">
          <w:rPr>
            <w:rFonts w:ascii="Times New Roman" w:hAnsi="Times New Roman" w:cs="Times New Roman"/>
            <w:sz w:val="24"/>
            <w:szCs w:val="24"/>
          </w:rPr>
          <w:delText>poly(A)</w:delText>
        </w:r>
        <w:r w:rsidR="003E0BB5" w:rsidRPr="000916C8" w:rsidDel="00AB219F">
          <w:rPr>
            <w:rFonts w:ascii="Times New Roman" w:hAnsi="Times New Roman" w:cs="Times New Roman"/>
            <w:sz w:val="24"/>
            <w:szCs w:val="24"/>
          </w:rPr>
          <w:delText xml:space="preserve"> usage is significantly different and the pA site in DKO is shifted toward to </w:delText>
        </w:r>
        <w:r w:rsidR="000725DB" w:rsidRPr="000916C8" w:rsidDel="00AB219F">
          <w:rPr>
            <w:rFonts w:ascii="Times New Roman" w:hAnsi="Times New Roman" w:cs="Times New Roman"/>
            <w:sz w:val="24"/>
            <w:szCs w:val="24"/>
          </w:rPr>
          <w:delText>5′</w:delText>
        </w:r>
        <w:r w:rsidR="003E0BB5" w:rsidRPr="000916C8" w:rsidDel="00AB219F">
          <w:rPr>
            <w:rFonts w:ascii="Times New Roman" w:hAnsi="Times New Roman" w:cs="Times New Roman"/>
            <w:sz w:val="24"/>
            <w:szCs w:val="24"/>
          </w:rPr>
          <w:delText xml:space="preserve"> upstream.</w:delText>
        </w:r>
      </w:del>
      <w:ins w:id="49" w:author="Abrash, Elizabeth" w:date="2019-05-14T19:34:00Z">
        <w:r w:rsidR="00AB219F">
          <w:rPr>
            <w:rFonts w:ascii="Times New Roman" w:hAnsi="Times New Roman" w:cs="Times New Roman"/>
            <w:sz w:val="24"/>
            <w:szCs w:val="24"/>
          </w:rPr>
          <w:t xml:space="preserve">Using the 412 candidate genes that preferentially use the proximal pAS in DKO, we focused on genomic regions where at least one binding site overlaps the region between the two shifting PRs +/- 500 </w:t>
        </w:r>
        <w:proofErr w:type="spellStart"/>
        <w:r w:rsidR="00AB219F">
          <w:rPr>
            <w:rFonts w:ascii="Times New Roman" w:hAnsi="Times New Roman" w:cs="Times New Roman"/>
            <w:sz w:val="24"/>
            <w:szCs w:val="24"/>
          </w:rPr>
          <w:t>bp.</w:t>
        </w:r>
      </w:ins>
      <w:proofErr w:type="spellEnd"/>
      <w:r w:rsidR="003E0BB5" w:rsidRPr="00DA422B">
        <w:rPr>
          <w:rFonts w:ascii="Times New Roman" w:hAnsi="Times New Roman" w:cs="Times New Roman"/>
          <w:sz w:val="24"/>
          <w:szCs w:val="24"/>
        </w:rPr>
        <w:t xml:space="preserve"> </w:t>
      </w:r>
      <w:del w:id="50" w:author="Abrash, Elizabeth" w:date="2019-05-15T12:36:00Z">
        <w:r w:rsidR="003E0BB5" w:rsidRPr="000916C8" w:rsidDel="000916C8">
          <w:rPr>
            <w:rFonts w:ascii="Times New Roman" w:hAnsi="Times New Roman" w:cs="Times New Roman"/>
            <w:sz w:val="24"/>
            <w:szCs w:val="24"/>
          </w:rPr>
          <w:delText xml:space="preserve">Then, we generated a feature by count matrix for a </w:delText>
        </w:r>
        <w:r w:rsidRPr="000916C8" w:rsidDel="000916C8">
          <w:rPr>
            <w:rFonts w:ascii="Times New Roman" w:hAnsi="Times New Roman" w:cs="Times New Roman"/>
            <w:sz w:val="24"/>
            <w:szCs w:val="24"/>
          </w:rPr>
          <w:delText>clustering analysis</w:delText>
        </w:r>
        <w:r w:rsidDel="000916C8">
          <w:rPr>
            <w:rFonts w:ascii="Times New Roman" w:hAnsi="Times New Roman" w:cs="Times New Roman"/>
            <w:sz w:val="24"/>
            <w:szCs w:val="24"/>
          </w:rPr>
          <w:delText xml:space="preserve">. </w:delText>
        </w:r>
      </w:del>
      <w:r>
        <w:rPr>
          <w:rFonts w:ascii="Times New Roman" w:hAnsi="Times New Roman" w:cs="Times New Roman"/>
          <w:sz w:val="24"/>
          <w:szCs w:val="24"/>
        </w:rPr>
        <w:t>Firstly, w</w:t>
      </w:r>
      <w:r w:rsidR="003E0BB5" w:rsidRPr="00DA422B">
        <w:rPr>
          <w:rFonts w:ascii="Times New Roman" w:hAnsi="Times New Roman" w:cs="Times New Roman"/>
          <w:sz w:val="24"/>
          <w:szCs w:val="24"/>
        </w:rPr>
        <w:t xml:space="preserve">e </w:t>
      </w:r>
      <w:r>
        <w:rPr>
          <w:rFonts w:ascii="Times New Roman" w:hAnsi="Times New Roman" w:cs="Times New Roman"/>
          <w:sz w:val="24"/>
          <w:szCs w:val="24"/>
        </w:rPr>
        <w:t>divided the binding sites</w:t>
      </w:r>
      <w:r w:rsidR="003E0BB5" w:rsidRPr="00DA422B">
        <w:rPr>
          <w:rFonts w:ascii="Times New Roman" w:hAnsi="Times New Roman" w:cs="Times New Roman"/>
          <w:sz w:val="24"/>
          <w:szCs w:val="24"/>
        </w:rPr>
        <w:t xml:space="preserve"> into smaller segments such that the mean depth </w:t>
      </w:r>
      <w:r>
        <w:rPr>
          <w:rFonts w:ascii="Times New Roman" w:hAnsi="Times New Roman" w:cs="Times New Roman"/>
          <w:sz w:val="24"/>
          <w:szCs w:val="24"/>
        </w:rPr>
        <w:t>is equivalent</w:t>
      </w:r>
      <w:r w:rsidR="003E0BB5" w:rsidRPr="00DA422B">
        <w:rPr>
          <w:rFonts w:ascii="Times New Roman" w:hAnsi="Times New Roman" w:cs="Times New Roman"/>
          <w:sz w:val="24"/>
          <w:szCs w:val="24"/>
        </w:rPr>
        <w:t xml:space="preserve"> within each ChIP-</w:t>
      </w:r>
      <w:proofErr w:type="spellStart"/>
      <w:r w:rsidR="003E0BB5" w:rsidRPr="00DA422B">
        <w:rPr>
          <w:rFonts w:ascii="Times New Roman" w:hAnsi="Times New Roman" w:cs="Times New Roman"/>
          <w:sz w:val="24"/>
          <w:szCs w:val="24"/>
        </w:rPr>
        <w:t>seq</w:t>
      </w:r>
      <w:proofErr w:type="spellEnd"/>
      <w:r w:rsidR="003E0BB5" w:rsidRPr="00DA422B">
        <w:rPr>
          <w:rFonts w:ascii="Times New Roman" w:hAnsi="Times New Roman" w:cs="Times New Roman"/>
          <w:sz w:val="24"/>
          <w:szCs w:val="24"/>
        </w:rPr>
        <w:t xml:space="preserve"> </w:t>
      </w:r>
      <w:r w:rsidR="003E0BB5" w:rsidRPr="000916C8">
        <w:rPr>
          <w:rFonts w:ascii="Times New Roman" w:hAnsi="Times New Roman" w:cs="Times New Roman"/>
          <w:sz w:val="24"/>
          <w:szCs w:val="24"/>
        </w:rPr>
        <w:t>and thus the differential binding sites can be summarized with either log2 fold change or mean read depth</w:t>
      </w:r>
      <w:r w:rsidRPr="000916C8">
        <w:rPr>
          <w:rFonts w:ascii="Times New Roman" w:hAnsi="Times New Roman" w:cs="Times New Roman"/>
          <w:sz w:val="24"/>
          <w:szCs w:val="24"/>
        </w:rPr>
        <w:t xml:space="preserve"> </w:t>
      </w:r>
      <w:r w:rsidR="003E0BB5" w:rsidRPr="000916C8">
        <w:rPr>
          <w:rFonts w:ascii="Times New Roman" w:hAnsi="Times New Roman" w:cs="Times New Roman"/>
          <w:sz w:val="24"/>
          <w:szCs w:val="24"/>
        </w:rPr>
        <w:t xml:space="preserve">in 8 dimensional feature vector. </w:t>
      </w:r>
      <w:r w:rsidR="003E0BB5" w:rsidRPr="000916C8">
        <w:rPr>
          <w:rFonts w:ascii="Times New Roman" w:hAnsi="Times New Roman" w:cs="Times New Roman"/>
          <w:sz w:val="24"/>
          <w:szCs w:val="24"/>
        </w:rPr>
        <w:commentReference w:id="51"/>
      </w:r>
      <w:r w:rsidR="003E0BB5" w:rsidRPr="000916C8">
        <w:rPr>
          <w:rFonts w:ascii="Times New Roman" w:hAnsi="Times New Roman" w:cs="Times New Roman"/>
          <w:sz w:val="24"/>
          <w:szCs w:val="24"/>
        </w:rPr>
        <w:commentReference w:id="52"/>
      </w:r>
      <w:r w:rsidR="003E0BB5" w:rsidRPr="000916C8">
        <w:rPr>
          <w:rFonts w:ascii="Times New Roman" w:hAnsi="Times New Roman" w:cs="Times New Roman"/>
          <w:sz w:val="24"/>
          <w:szCs w:val="24"/>
        </w:rPr>
        <w:t>.</w:t>
      </w:r>
    </w:p>
    <w:p w14:paraId="61A01FEB" w14:textId="77777777" w:rsidR="00A47BC8" w:rsidRPr="00DA422B" w:rsidRDefault="00A47BC8">
      <w:pPr>
        <w:rPr>
          <w:rFonts w:ascii="Times New Roman" w:hAnsi="Times New Roman" w:cs="Times New Roman"/>
          <w:sz w:val="24"/>
          <w:szCs w:val="24"/>
        </w:rPr>
      </w:pPr>
    </w:p>
    <w:p w14:paraId="56F57494" w14:textId="2EA79B54" w:rsidR="00A47BC8" w:rsidRPr="00DA422B" w:rsidRDefault="003E0BB5">
      <w:pPr>
        <w:rPr>
          <w:rFonts w:ascii="Times New Roman" w:hAnsi="Times New Roman" w:cs="Times New Roman"/>
          <w:sz w:val="24"/>
          <w:szCs w:val="24"/>
        </w:rPr>
      </w:pPr>
      <w:r w:rsidRPr="00DA422B">
        <w:rPr>
          <w:rFonts w:ascii="Times New Roman" w:hAnsi="Times New Roman" w:cs="Times New Roman"/>
          <w:sz w:val="24"/>
          <w:szCs w:val="24"/>
        </w:rPr>
        <w:t>Secondly, we filtered out spurious short segment region</w:t>
      </w:r>
      <w:r w:rsidR="00C816F4">
        <w:rPr>
          <w:rFonts w:ascii="Times New Roman" w:hAnsi="Times New Roman" w:cs="Times New Roman"/>
          <w:sz w:val="24"/>
          <w:szCs w:val="24"/>
        </w:rPr>
        <w:t xml:space="preserve">s ≤10 </w:t>
      </w:r>
      <w:proofErr w:type="spellStart"/>
      <w:r w:rsidR="00C816F4">
        <w:rPr>
          <w:rFonts w:ascii="Times New Roman" w:hAnsi="Times New Roman" w:cs="Times New Roman"/>
          <w:sz w:val="24"/>
          <w:szCs w:val="24"/>
        </w:rPr>
        <w:t>bp</w:t>
      </w:r>
      <w:proofErr w:type="spellEnd"/>
      <w:ins w:id="53" w:author="Abrash, Elizabeth" w:date="2019-05-14T19:36:00Z">
        <w:r w:rsidR="00AB219F">
          <w:rPr>
            <w:rFonts w:ascii="Times New Roman" w:hAnsi="Times New Roman" w:cs="Times New Roman"/>
            <w:sz w:val="24"/>
            <w:szCs w:val="24"/>
          </w:rPr>
          <w:t xml:space="preserve">, leaving </w:t>
        </w:r>
      </w:ins>
      <w:del w:id="54" w:author="Abrash, Elizabeth" w:date="2019-05-14T19:36:00Z">
        <w:r w:rsidR="00C816F4" w:rsidDel="00AB219F">
          <w:rPr>
            <w:rFonts w:ascii="Times New Roman" w:hAnsi="Times New Roman" w:cs="Times New Roman"/>
            <w:sz w:val="24"/>
            <w:szCs w:val="24"/>
          </w:rPr>
          <w:delText xml:space="preserve"> </w:delText>
        </w:r>
        <w:r w:rsidRPr="00DA422B" w:rsidDel="00AB219F">
          <w:rPr>
            <w:rFonts w:ascii="Times New Roman" w:hAnsi="Times New Roman" w:cs="Times New Roman"/>
            <w:sz w:val="24"/>
            <w:szCs w:val="24"/>
          </w:rPr>
          <w:delText xml:space="preserve">(95% of the </w:delText>
        </w:r>
        <w:r w:rsidR="00C816F4" w:rsidDel="00AB219F">
          <w:rPr>
            <w:rFonts w:ascii="Times New Roman" w:hAnsi="Times New Roman" w:cs="Times New Roman"/>
            <w:sz w:val="24"/>
            <w:szCs w:val="24"/>
          </w:rPr>
          <w:delText>regions were</w:delText>
        </w:r>
        <w:r w:rsidRPr="00DA422B" w:rsidDel="00AB219F">
          <w:rPr>
            <w:rFonts w:ascii="Times New Roman" w:hAnsi="Times New Roman" w:cs="Times New Roman"/>
            <w:sz w:val="24"/>
            <w:szCs w:val="24"/>
          </w:rPr>
          <w:delText xml:space="preserve"> retained). </w:delText>
        </w:r>
      </w:del>
      <w:r w:rsidRPr="00DA422B">
        <w:rPr>
          <w:rFonts w:ascii="Times New Roman" w:hAnsi="Times New Roman" w:cs="Times New Roman"/>
          <w:sz w:val="24"/>
          <w:szCs w:val="24"/>
        </w:rPr>
        <w:t xml:space="preserve">8,013 distinct genomic regions </w:t>
      </w:r>
      <w:del w:id="55" w:author="Abrash, Elizabeth" w:date="2019-05-14T19:36:00Z">
        <w:r w:rsidR="00C816F4" w:rsidDel="00AB219F">
          <w:rPr>
            <w:rFonts w:ascii="Times New Roman" w:hAnsi="Times New Roman" w:cs="Times New Roman"/>
            <w:sz w:val="24"/>
            <w:szCs w:val="24"/>
          </w:rPr>
          <w:delText>were used</w:delText>
        </w:r>
        <w:r w:rsidRPr="00DA422B" w:rsidDel="00AB219F">
          <w:rPr>
            <w:rFonts w:ascii="Times New Roman" w:hAnsi="Times New Roman" w:cs="Times New Roman"/>
            <w:sz w:val="24"/>
            <w:szCs w:val="24"/>
          </w:rPr>
          <w:delText xml:space="preserve"> </w:delText>
        </w:r>
      </w:del>
      <w:r w:rsidRPr="00DA422B">
        <w:rPr>
          <w:rFonts w:ascii="Times New Roman" w:hAnsi="Times New Roman" w:cs="Times New Roman"/>
          <w:sz w:val="24"/>
          <w:szCs w:val="24"/>
        </w:rPr>
        <w:t>for</w:t>
      </w:r>
      <w:ins w:id="56" w:author="Abrash, Elizabeth" w:date="2019-05-14T19:36:00Z">
        <w:r w:rsidR="00AB219F">
          <w:rPr>
            <w:rFonts w:ascii="Times New Roman" w:hAnsi="Times New Roman" w:cs="Times New Roman"/>
            <w:sz w:val="24"/>
            <w:szCs w:val="24"/>
          </w:rPr>
          <w:t xml:space="preserve"> the</w:t>
        </w:r>
      </w:ins>
      <w:r w:rsidRPr="00DA422B">
        <w:rPr>
          <w:rFonts w:ascii="Times New Roman" w:hAnsi="Times New Roman" w:cs="Times New Roman"/>
          <w:sz w:val="24"/>
          <w:szCs w:val="24"/>
        </w:rPr>
        <w:t xml:space="preserve"> clustering analysis. </w:t>
      </w:r>
      <w:r w:rsidRPr="000916C8">
        <w:rPr>
          <w:rFonts w:ascii="Times New Roman" w:hAnsi="Times New Roman" w:cs="Times New Roman"/>
          <w:sz w:val="24"/>
          <w:szCs w:val="24"/>
        </w:rPr>
        <w:t>A matrix of a distinct genomic segment by ChIP-</w:t>
      </w:r>
      <w:proofErr w:type="spellStart"/>
      <w:r w:rsidRPr="000916C8">
        <w:rPr>
          <w:rFonts w:ascii="Times New Roman" w:hAnsi="Times New Roman" w:cs="Times New Roman"/>
          <w:sz w:val="24"/>
          <w:szCs w:val="24"/>
        </w:rPr>
        <w:t>seq</w:t>
      </w:r>
      <w:proofErr w:type="spellEnd"/>
      <w:r w:rsidRPr="000916C8">
        <w:rPr>
          <w:rFonts w:ascii="Times New Roman" w:hAnsi="Times New Roman" w:cs="Times New Roman"/>
          <w:sz w:val="24"/>
          <w:szCs w:val="24"/>
        </w:rPr>
        <w:t xml:space="preserve"> tags are filled with a normalized log2 fold change (M-Value from </w:t>
      </w:r>
      <w:proofErr w:type="spellStart"/>
      <w:r w:rsidRPr="000916C8">
        <w:rPr>
          <w:rFonts w:ascii="Times New Roman" w:hAnsi="Times New Roman" w:cs="Times New Roman"/>
          <w:sz w:val="24"/>
          <w:szCs w:val="24"/>
        </w:rPr>
        <w:t>MANorm</w:t>
      </w:r>
      <w:proofErr w:type="spellEnd"/>
      <w:r w:rsidRPr="000916C8">
        <w:rPr>
          <w:rFonts w:ascii="Times New Roman" w:hAnsi="Times New Roman" w:cs="Times New Roman"/>
          <w:sz w:val="24"/>
          <w:szCs w:val="24"/>
        </w:rPr>
        <w:t xml:space="preserve"> output) for CTCF, SMC1, RAD21, H3K27Ac, Pol2Ser2, and Pol2Ser5 and raw mean depths from two cell lines MBD-</w:t>
      </w:r>
      <w:proofErr w:type="spellStart"/>
      <w:r w:rsidRPr="000916C8">
        <w:rPr>
          <w:rFonts w:ascii="Times New Roman" w:hAnsi="Times New Roman" w:cs="Times New Roman"/>
          <w:sz w:val="24"/>
          <w:szCs w:val="24"/>
        </w:rPr>
        <w:t>seq</w:t>
      </w:r>
      <w:proofErr w:type="spellEnd"/>
      <w:r w:rsidRPr="000916C8">
        <w:rPr>
          <w:rFonts w:ascii="Times New Roman" w:hAnsi="Times New Roman" w:cs="Times New Roman"/>
          <w:sz w:val="24"/>
          <w:szCs w:val="24"/>
        </w:rPr>
        <w:t xml:space="preserve">, </w:t>
      </w:r>
      <w:r w:rsidRPr="000916C8">
        <w:rPr>
          <w:rFonts w:ascii="Times New Roman" w:hAnsi="Times New Roman" w:cs="Times New Roman"/>
          <w:sz w:val="24"/>
          <w:szCs w:val="24"/>
        </w:rPr>
        <w:lastRenderedPageBreak/>
        <w:t>respectively.</w:t>
      </w:r>
      <w:r w:rsidRPr="00DA422B">
        <w:rPr>
          <w:rFonts w:ascii="Times New Roman" w:hAnsi="Times New Roman" w:cs="Times New Roman"/>
          <w:sz w:val="24"/>
          <w:szCs w:val="24"/>
        </w:rPr>
        <w:t xml:space="preserve"> A feature count matrix represents 8 features for ChIP-</w:t>
      </w:r>
      <w:proofErr w:type="spellStart"/>
      <w:r w:rsidRPr="00DA422B">
        <w:rPr>
          <w:rFonts w:ascii="Times New Roman" w:hAnsi="Times New Roman" w:cs="Times New Roman"/>
          <w:sz w:val="24"/>
          <w:szCs w:val="24"/>
        </w:rPr>
        <w:t>seq</w:t>
      </w:r>
      <w:proofErr w:type="spellEnd"/>
      <w:r w:rsidRPr="00DA422B">
        <w:rPr>
          <w:rFonts w:ascii="Times New Roman" w:hAnsi="Times New Roman" w:cs="Times New Roman"/>
          <w:sz w:val="24"/>
          <w:szCs w:val="24"/>
        </w:rPr>
        <w:t>/MBD-</w:t>
      </w:r>
      <w:proofErr w:type="spellStart"/>
      <w:r w:rsidRPr="00DA422B">
        <w:rPr>
          <w:rFonts w:ascii="Times New Roman" w:hAnsi="Times New Roman" w:cs="Times New Roman"/>
          <w:sz w:val="24"/>
          <w:szCs w:val="24"/>
        </w:rPr>
        <w:t>seq</w:t>
      </w:r>
      <w:proofErr w:type="spellEnd"/>
      <w:r w:rsidRPr="00DA422B">
        <w:rPr>
          <w:rFonts w:ascii="Times New Roman" w:hAnsi="Times New Roman" w:cs="Times New Roman"/>
          <w:sz w:val="24"/>
          <w:szCs w:val="24"/>
        </w:rPr>
        <w:t xml:space="preserve"> binding sites</w:t>
      </w:r>
      <w:r w:rsidRPr="00DA422B">
        <w:rPr>
          <w:rFonts w:ascii="Times New Roman" w:hAnsi="Times New Roman" w:cs="Times New Roman"/>
          <w:sz w:val="24"/>
          <w:szCs w:val="24"/>
        </w:rPr>
        <w:commentReference w:id="57"/>
      </w:r>
      <w:r w:rsidRPr="00DA422B">
        <w:rPr>
          <w:rFonts w:ascii="Times New Roman" w:hAnsi="Times New Roman" w:cs="Times New Roman"/>
          <w:sz w:val="24"/>
          <w:szCs w:val="24"/>
        </w:rPr>
        <w:t xml:space="preserve"> by 8,013 sample objects for genomic segments.</w:t>
      </w:r>
    </w:p>
    <w:p w14:paraId="2186356C" w14:textId="77777777" w:rsidR="00A47BC8" w:rsidRPr="00DA422B" w:rsidRDefault="00A47BC8">
      <w:pPr>
        <w:rPr>
          <w:rFonts w:ascii="Times New Roman" w:hAnsi="Times New Roman" w:cs="Times New Roman"/>
          <w:sz w:val="24"/>
          <w:szCs w:val="24"/>
        </w:rPr>
      </w:pPr>
    </w:p>
    <w:p w14:paraId="34BC3A0A" w14:textId="7EBD6D8F" w:rsidR="00A47BC8" w:rsidRPr="00DA422B" w:rsidRDefault="003E0BB5">
      <w:pPr>
        <w:rPr>
          <w:rFonts w:ascii="Times New Roman" w:hAnsi="Times New Roman" w:cs="Times New Roman"/>
          <w:sz w:val="24"/>
          <w:szCs w:val="24"/>
        </w:rPr>
      </w:pPr>
      <w:r w:rsidRPr="00DA422B">
        <w:rPr>
          <w:rFonts w:ascii="Times New Roman" w:hAnsi="Times New Roman" w:cs="Times New Roman"/>
          <w:sz w:val="24"/>
          <w:szCs w:val="24"/>
        </w:rPr>
        <w:t xml:space="preserve">Thirdly, </w:t>
      </w:r>
      <w:commentRangeStart w:id="58"/>
      <w:r w:rsidRPr="00DA422B">
        <w:rPr>
          <w:rFonts w:ascii="Times New Roman" w:hAnsi="Times New Roman" w:cs="Times New Roman"/>
          <w:sz w:val="24"/>
          <w:szCs w:val="24"/>
        </w:rPr>
        <w:commentReference w:id="59"/>
      </w:r>
      <w:commentRangeEnd w:id="58"/>
      <w:r w:rsidRPr="00DA422B">
        <w:rPr>
          <w:rFonts w:ascii="Times New Roman" w:hAnsi="Times New Roman" w:cs="Times New Roman"/>
          <w:sz w:val="24"/>
          <w:szCs w:val="24"/>
        </w:rPr>
        <w:commentReference w:id="58"/>
      </w:r>
      <w:r w:rsidR="00EF7F90">
        <w:rPr>
          <w:rFonts w:ascii="Times New Roman" w:hAnsi="Times New Roman" w:cs="Times New Roman"/>
          <w:sz w:val="24"/>
          <w:szCs w:val="24"/>
        </w:rPr>
        <w:t>a</w:t>
      </w:r>
      <w:r w:rsidRPr="00DA422B">
        <w:rPr>
          <w:rFonts w:ascii="Times New Roman" w:hAnsi="Times New Roman" w:cs="Times New Roman"/>
          <w:sz w:val="24"/>
          <w:szCs w:val="24"/>
        </w:rPr>
        <w:t xml:space="preserve"> stand</w:t>
      </w:r>
      <w:r w:rsidR="00AE0284">
        <w:rPr>
          <w:rFonts w:ascii="Times New Roman" w:hAnsi="Times New Roman" w:cs="Times New Roman"/>
          <w:sz w:val="24"/>
          <w:szCs w:val="24"/>
        </w:rPr>
        <w:t xml:space="preserve">ard consensus clustering </w:t>
      </w:r>
      <w:proofErr w:type="gramStart"/>
      <w:r w:rsidR="00AE0284">
        <w:rPr>
          <w:rFonts w:ascii="Times New Roman" w:hAnsi="Times New Roman" w:cs="Times New Roman"/>
          <w:sz w:val="24"/>
          <w:szCs w:val="24"/>
        </w:rPr>
        <w:t>method</w:t>
      </w:r>
      <w:r w:rsidR="00AE0284" w:rsidRPr="00AE0284">
        <w:rPr>
          <w:rFonts w:ascii="Times New Roman" w:hAnsi="Times New Roman" w:cs="Times New Roman"/>
          <w:sz w:val="24"/>
          <w:szCs w:val="24"/>
          <w:vertAlign w:val="superscript"/>
        </w:rPr>
        <w:t>(</w:t>
      </w:r>
      <w:proofErr w:type="gramEnd"/>
      <w:r w:rsidR="00AE0284" w:rsidRPr="00AE0284">
        <w:rPr>
          <w:rFonts w:ascii="Times New Roman" w:hAnsi="Times New Roman" w:cs="Times New Roman"/>
          <w:sz w:val="24"/>
          <w:szCs w:val="24"/>
          <w:vertAlign w:val="superscript"/>
        </w:rPr>
        <w:t>cite Monti et al, 2003)</w:t>
      </w:r>
      <w:r w:rsidR="00AE0284">
        <w:rPr>
          <w:rFonts w:ascii="Times New Roman" w:hAnsi="Times New Roman" w:cs="Times New Roman"/>
          <w:sz w:val="24"/>
          <w:szCs w:val="24"/>
        </w:rPr>
        <w:t xml:space="preserve"> </w:t>
      </w:r>
      <w:r w:rsidRPr="00DA422B">
        <w:rPr>
          <w:rFonts w:ascii="Times New Roman" w:hAnsi="Times New Roman" w:cs="Times New Roman"/>
          <w:sz w:val="24"/>
          <w:szCs w:val="24"/>
        </w:rPr>
        <w:t>was applied based on a non-negative matrix factorization (NMF) method</w:t>
      </w:r>
      <w:r w:rsidR="00AE0284" w:rsidRPr="00AE0284">
        <w:rPr>
          <w:rFonts w:ascii="Times New Roman" w:hAnsi="Times New Roman" w:cs="Times New Roman"/>
          <w:sz w:val="24"/>
          <w:szCs w:val="24"/>
          <w:vertAlign w:val="superscript"/>
        </w:rPr>
        <w:t>(cite Berry et al, 2007</w:t>
      </w:r>
      <w:r w:rsidR="00AE0284" w:rsidRPr="007C2166">
        <w:rPr>
          <w:rFonts w:ascii="Times New Roman" w:hAnsi="Times New Roman" w:cs="Times New Roman"/>
          <w:sz w:val="24"/>
          <w:szCs w:val="24"/>
          <w:vertAlign w:val="superscript"/>
        </w:rPr>
        <w:t>)</w:t>
      </w:r>
      <w:r w:rsidRPr="007C2166">
        <w:rPr>
          <w:rFonts w:ascii="Times New Roman" w:hAnsi="Times New Roman" w:cs="Times New Roman"/>
          <w:sz w:val="24"/>
          <w:szCs w:val="24"/>
        </w:rPr>
        <w:t xml:space="preserve">. NMF </w:t>
      </w:r>
      <w:r w:rsidR="009C7822">
        <w:rPr>
          <w:rFonts w:ascii="Times New Roman" w:hAnsi="Times New Roman" w:cs="Times New Roman"/>
          <w:sz w:val="24"/>
          <w:szCs w:val="24"/>
        </w:rPr>
        <w:t>was run</w:t>
      </w:r>
      <w:r w:rsidR="00EF7F90" w:rsidRPr="007C2166">
        <w:rPr>
          <w:rFonts w:ascii="Times New Roman" w:hAnsi="Times New Roman" w:cs="Times New Roman"/>
          <w:sz w:val="24"/>
          <w:szCs w:val="24"/>
        </w:rPr>
        <w:t xml:space="preserve"> on the feature count matrix</w:t>
      </w:r>
      <w:r w:rsidRPr="007C2166">
        <w:rPr>
          <w:rFonts w:ascii="Times New Roman" w:hAnsi="Times New Roman" w:cs="Times New Roman"/>
          <w:sz w:val="24"/>
          <w:szCs w:val="24"/>
        </w:rPr>
        <w:t xml:space="preserve"> 500 times and 8</w:t>
      </w:r>
      <w:r w:rsidR="00EF7F90" w:rsidRPr="007C2166">
        <w:rPr>
          <w:rFonts w:ascii="Times New Roman" w:hAnsi="Times New Roman" w:cs="Times New Roman"/>
          <w:sz w:val="24"/>
          <w:szCs w:val="24"/>
        </w:rPr>
        <w:t>0</w:t>
      </w:r>
      <w:r w:rsidRPr="007C2166">
        <w:rPr>
          <w:rFonts w:ascii="Times New Roman" w:hAnsi="Times New Roman" w:cs="Times New Roman"/>
          <w:sz w:val="24"/>
          <w:szCs w:val="24"/>
        </w:rPr>
        <w:t xml:space="preserve">% of the clustering results </w:t>
      </w:r>
      <w:r w:rsidR="009C7822">
        <w:rPr>
          <w:rFonts w:ascii="Times New Roman" w:hAnsi="Times New Roman" w:cs="Times New Roman"/>
          <w:sz w:val="24"/>
          <w:szCs w:val="24"/>
        </w:rPr>
        <w:t>were</w:t>
      </w:r>
      <w:r w:rsidRPr="007C2166">
        <w:rPr>
          <w:rFonts w:ascii="Times New Roman" w:hAnsi="Times New Roman" w:cs="Times New Roman"/>
          <w:sz w:val="24"/>
          <w:szCs w:val="24"/>
        </w:rPr>
        <w:t xml:space="preserve"> randomly sampled for consensus membership analysis. The</w:t>
      </w:r>
      <w:r w:rsidRPr="00DA422B">
        <w:rPr>
          <w:rFonts w:ascii="Times New Roman" w:hAnsi="Times New Roman" w:cs="Times New Roman"/>
          <w:sz w:val="24"/>
          <w:szCs w:val="24"/>
        </w:rPr>
        <w:t xml:space="preserve"> job was repeated with the number of clusters K=2 to K=15.</w:t>
      </w:r>
      <w:r w:rsidR="00EF7F90">
        <w:rPr>
          <w:rFonts w:ascii="Times New Roman" w:hAnsi="Times New Roman" w:cs="Times New Roman"/>
          <w:sz w:val="24"/>
          <w:szCs w:val="24"/>
        </w:rPr>
        <w:t xml:space="preserve"> </w:t>
      </w:r>
      <w:r w:rsidRPr="00DA422B">
        <w:rPr>
          <w:rFonts w:ascii="Times New Roman" w:hAnsi="Times New Roman" w:cs="Times New Roman"/>
          <w:sz w:val="24"/>
          <w:szCs w:val="24"/>
        </w:rPr>
        <w:t>K=9 was found</w:t>
      </w:r>
      <w:r w:rsidR="00EF7F90">
        <w:rPr>
          <w:rFonts w:ascii="Times New Roman" w:hAnsi="Times New Roman" w:cs="Times New Roman"/>
          <w:sz w:val="24"/>
          <w:szCs w:val="24"/>
        </w:rPr>
        <w:t xml:space="preserve"> to be</w:t>
      </w:r>
      <w:r w:rsidRPr="00DA422B">
        <w:rPr>
          <w:rFonts w:ascii="Times New Roman" w:hAnsi="Times New Roman" w:cs="Times New Roman"/>
          <w:sz w:val="24"/>
          <w:szCs w:val="24"/>
        </w:rPr>
        <w:t xml:space="preserve"> optimal, based on the delta value curves and the consistency of cluster membership. A uniq</w:t>
      </w:r>
      <w:r w:rsidR="00EF7F90">
        <w:rPr>
          <w:rFonts w:ascii="Times New Roman" w:hAnsi="Times New Roman" w:cs="Times New Roman"/>
          <w:sz w:val="24"/>
          <w:szCs w:val="24"/>
        </w:rPr>
        <w:t>ue cluster ID was</w:t>
      </w:r>
      <w:r w:rsidRPr="00DA422B">
        <w:rPr>
          <w:rFonts w:ascii="Times New Roman" w:hAnsi="Times New Roman" w:cs="Times New Roman"/>
          <w:sz w:val="24"/>
          <w:szCs w:val="24"/>
        </w:rPr>
        <w:t xml:space="preserve"> assigned to each </w:t>
      </w:r>
      <w:r w:rsidR="00EF7F90">
        <w:rPr>
          <w:rFonts w:ascii="Times New Roman" w:hAnsi="Times New Roman" w:cs="Times New Roman"/>
          <w:sz w:val="24"/>
          <w:szCs w:val="24"/>
        </w:rPr>
        <w:t>genomic seg</w:t>
      </w:r>
      <w:r w:rsidRPr="00DA422B">
        <w:rPr>
          <w:rFonts w:ascii="Times New Roman" w:hAnsi="Times New Roman" w:cs="Times New Roman"/>
          <w:sz w:val="24"/>
          <w:szCs w:val="24"/>
        </w:rPr>
        <w:t xml:space="preserve">ment in the feature count matrix. The distance between two clusters </w:t>
      </w:r>
      <w:r w:rsidR="001B09FB">
        <w:rPr>
          <w:rFonts w:ascii="Times New Roman" w:hAnsi="Times New Roman" w:cs="Times New Roman"/>
          <w:sz w:val="24"/>
          <w:szCs w:val="24"/>
        </w:rPr>
        <w:t>was</w:t>
      </w:r>
      <w:r w:rsidRPr="00DA422B">
        <w:rPr>
          <w:rFonts w:ascii="Times New Roman" w:hAnsi="Times New Roman" w:cs="Times New Roman"/>
          <w:sz w:val="24"/>
          <w:szCs w:val="24"/>
        </w:rPr>
        <w:t xml:space="preserve"> measured as the average distance between each point in one cluster to every point in the other cluster.</w:t>
      </w:r>
    </w:p>
    <w:p w14:paraId="340B6840" w14:textId="77777777" w:rsidR="00A47BC8" w:rsidRPr="00DA422B" w:rsidRDefault="00A47BC8">
      <w:pPr>
        <w:rPr>
          <w:rFonts w:ascii="Times New Roman" w:hAnsi="Times New Roman" w:cs="Times New Roman"/>
          <w:sz w:val="24"/>
          <w:szCs w:val="24"/>
        </w:rPr>
      </w:pPr>
    </w:p>
    <w:p w14:paraId="34AB3831" w14:textId="28590C62" w:rsidR="00A47BC8" w:rsidRPr="00DA422B" w:rsidRDefault="003E0BB5">
      <w:pPr>
        <w:rPr>
          <w:rFonts w:ascii="Times New Roman" w:hAnsi="Times New Roman" w:cs="Times New Roman"/>
          <w:sz w:val="24"/>
          <w:szCs w:val="24"/>
        </w:rPr>
      </w:pPr>
      <w:r w:rsidRPr="00DA422B">
        <w:rPr>
          <w:rFonts w:ascii="Times New Roman" w:hAnsi="Times New Roman" w:cs="Times New Roman"/>
          <w:sz w:val="24"/>
          <w:szCs w:val="24"/>
        </w:rPr>
        <w:t>Fourthly, from ChIP-</w:t>
      </w:r>
      <w:proofErr w:type="spellStart"/>
      <w:r w:rsidRPr="00DA422B">
        <w:rPr>
          <w:rFonts w:ascii="Times New Roman" w:hAnsi="Times New Roman" w:cs="Times New Roman"/>
          <w:sz w:val="24"/>
          <w:szCs w:val="24"/>
        </w:rPr>
        <w:t>seq</w:t>
      </w:r>
      <w:proofErr w:type="spellEnd"/>
      <w:r w:rsidRPr="00DA422B">
        <w:rPr>
          <w:rFonts w:ascii="Times New Roman" w:hAnsi="Times New Roman" w:cs="Times New Roman"/>
          <w:sz w:val="24"/>
          <w:szCs w:val="24"/>
        </w:rPr>
        <w:t xml:space="preserve"> BAM files, we retrieved mean read depths (e.g., read depth normalized by </w:t>
      </w:r>
      <w:proofErr w:type="spellStart"/>
      <w:r w:rsidRPr="00DA422B">
        <w:rPr>
          <w:rFonts w:ascii="Times New Roman" w:hAnsi="Times New Roman" w:cs="Times New Roman"/>
          <w:sz w:val="24"/>
          <w:szCs w:val="24"/>
        </w:rPr>
        <w:t>MANorm</w:t>
      </w:r>
      <w:proofErr w:type="spellEnd"/>
      <w:r w:rsidRPr="00DA422B">
        <w:rPr>
          <w:rFonts w:ascii="Times New Roman" w:hAnsi="Times New Roman" w:cs="Times New Roman"/>
          <w:sz w:val="24"/>
          <w:szCs w:val="24"/>
        </w:rPr>
        <w:t xml:space="preserve"> and raw mean depth for MBD-</w:t>
      </w:r>
      <w:proofErr w:type="spellStart"/>
      <w:r w:rsidRPr="00DA422B">
        <w:rPr>
          <w:rFonts w:ascii="Times New Roman" w:hAnsi="Times New Roman" w:cs="Times New Roman"/>
          <w:sz w:val="24"/>
          <w:szCs w:val="24"/>
        </w:rPr>
        <w:t>seq</w:t>
      </w:r>
      <w:proofErr w:type="spellEnd"/>
      <w:r w:rsidRPr="00DA422B">
        <w:rPr>
          <w:rFonts w:ascii="Times New Roman" w:hAnsi="Times New Roman" w:cs="Times New Roman"/>
          <w:sz w:val="24"/>
          <w:szCs w:val="24"/>
        </w:rPr>
        <w:t xml:space="preserve">) corresponding to </w:t>
      </w:r>
      <w:commentRangeStart w:id="60"/>
      <w:r w:rsidRPr="00DA422B">
        <w:rPr>
          <w:rFonts w:ascii="Times New Roman" w:hAnsi="Times New Roman" w:cs="Times New Roman"/>
          <w:sz w:val="24"/>
          <w:szCs w:val="24"/>
        </w:rPr>
        <w:commentReference w:id="61"/>
      </w:r>
      <w:commentRangeEnd w:id="60"/>
      <w:r w:rsidRPr="00DA422B">
        <w:rPr>
          <w:rFonts w:ascii="Times New Roman" w:hAnsi="Times New Roman" w:cs="Times New Roman"/>
          <w:sz w:val="24"/>
          <w:szCs w:val="24"/>
        </w:rPr>
        <w:commentReference w:id="60"/>
      </w:r>
      <w:r w:rsidRPr="00DA422B">
        <w:rPr>
          <w:rFonts w:ascii="Times New Roman" w:hAnsi="Times New Roman" w:cs="Times New Roman"/>
          <w:sz w:val="24"/>
          <w:szCs w:val="24"/>
        </w:rPr>
        <w:t>a coordinate of each genomic segment in the feature count matrix for visualization.</w:t>
      </w:r>
      <w:r w:rsidR="00EF7F90">
        <w:rPr>
          <w:rFonts w:ascii="Times New Roman" w:hAnsi="Times New Roman" w:cs="Times New Roman"/>
          <w:sz w:val="24"/>
          <w:szCs w:val="24"/>
        </w:rPr>
        <w:t xml:space="preserve"> Finally, we </w:t>
      </w:r>
      <w:r w:rsidRPr="00DA422B">
        <w:rPr>
          <w:rFonts w:ascii="Times New Roman" w:hAnsi="Times New Roman" w:cs="Times New Roman"/>
          <w:sz w:val="24"/>
          <w:szCs w:val="24"/>
        </w:rPr>
        <w:t xml:space="preserve">split the mean depths into 63 groups from 9 clusters by </w:t>
      </w:r>
      <w:r w:rsidR="00932551">
        <w:rPr>
          <w:rFonts w:ascii="Times New Roman" w:hAnsi="Times New Roman" w:cs="Times New Roman"/>
          <w:sz w:val="24"/>
          <w:szCs w:val="24"/>
        </w:rPr>
        <w:t>6</w:t>
      </w:r>
      <w:r w:rsidRPr="00DA422B">
        <w:rPr>
          <w:rFonts w:ascii="Times New Roman" w:hAnsi="Times New Roman" w:cs="Times New Roman"/>
          <w:sz w:val="24"/>
          <w:szCs w:val="24"/>
        </w:rPr>
        <w:t xml:space="preserve"> proteins (i.e., CTCF, SMC1, RAD21, Pol2Ser2, Pol2Ser5, and MBD)</w:t>
      </w:r>
      <w:r w:rsidR="00932551">
        <w:rPr>
          <w:rFonts w:ascii="Times New Roman" w:hAnsi="Times New Roman" w:cs="Times New Roman"/>
          <w:sz w:val="24"/>
          <w:szCs w:val="24"/>
        </w:rPr>
        <w:t xml:space="preserve"> and H3K27Ac</w:t>
      </w:r>
      <w:r w:rsidRPr="00DA422B">
        <w:rPr>
          <w:rFonts w:ascii="Times New Roman" w:hAnsi="Times New Roman" w:cs="Times New Roman"/>
          <w:sz w:val="24"/>
          <w:szCs w:val="24"/>
        </w:rPr>
        <w:t>.</w:t>
      </w:r>
      <w:r w:rsidRPr="00DA422B">
        <w:rPr>
          <w:rFonts w:ascii="Times New Roman" w:hAnsi="Times New Roman" w:cs="Times New Roman"/>
          <w:sz w:val="24"/>
          <w:szCs w:val="24"/>
        </w:rPr>
        <w:commentReference w:id="62"/>
      </w:r>
      <w:r w:rsidR="00EF7F90" w:rsidRPr="00DA422B">
        <w:rPr>
          <w:rFonts w:ascii="Times New Roman" w:hAnsi="Times New Roman" w:cs="Times New Roman"/>
          <w:sz w:val="24"/>
          <w:szCs w:val="24"/>
        </w:rPr>
        <w:t xml:space="preserve"> </w:t>
      </w:r>
      <w:r w:rsidRPr="00DA422B">
        <w:rPr>
          <w:rFonts w:ascii="Times New Roman" w:hAnsi="Times New Roman" w:cs="Times New Roman"/>
          <w:sz w:val="24"/>
          <w:szCs w:val="24"/>
        </w:rPr>
        <w:t>Subsequently, each group is split into two subgroups; one for HCT116 and the other for DKO. An R function ggplot2::</w:t>
      </w:r>
      <w:proofErr w:type="spellStart"/>
      <w:r w:rsidRPr="00DA422B">
        <w:rPr>
          <w:rFonts w:ascii="Times New Roman" w:hAnsi="Times New Roman" w:cs="Times New Roman"/>
          <w:sz w:val="24"/>
          <w:szCs w:val="24"/>
        </w:rPr>
        <w:t>geom_</w:t>
      </w:r>
      <w:proofErr w:type="gramStart"/>
      <w:r w:rsidRPr="00DA422B">
        <w:rPr>
          <w:rFonts w:ascii="Times New Roman" w:hAnsi="Times New Roman" w:cs="Times New Roman"/>
          <w:sz w:val="24"/>
          <w:szCs w:val="24"/>
        </w:rPr>
        <w:t>density</w:t>
      </w:r>
      <w:proofErr w:type="spellEnd"/>
      <w:r w:rsidRPr="00DA422B">
        <w:rPr>
          <w:rFonts w:ascii="Times New Roman" w:hAnsi="Times New Roman" w:cs="Times New Roman"/>
          <w:sz w:val="24"/>
          <w:szCs w:val="24"/>
        </w:rPr>
        <w:t>(</w:t>
      </w:r>
      <w:proofErr w:type="gramEnd"/>
      <w:r w:rsidRPr="00DA422B">
        <w:rPr>
          <w:rFonts w:ascii="Times New Roman" w:hAnsi="Times New Roman" w:cs="Times New Roman"/>
          <w:sz w:val="24"/>
          <w:szCs w:val="24"/>
        </w:rPr>
        <w:t>)</w:t>
      </w:r>
      <w:r w:rsidR="007C2166">
        <w:rPr>
          <w:rFonts w:ascii="Times New Roman" w:hAnsi="Times New Roman" w:cs="Times New Roman"/>
          <w:sz w:val="24"/>
          <w:szCs w:val="24"/>
        </w:rPr>
        <w:t xml:space="preserve"> </w:t>
      </w:r>
      <w:r w:rsidRPr="00DA422B">
        <w:rPr>
          <w:rFonts w:ascii="Times New Roman" w:hAnsi="Times New Roman" w:cs="Times New Roman"/>
          <w:sz w:val="24"/>
          <w:szCs w:val="24"/>
        </w:rPr>
        <w:t>is used to visualize two density distributions of the mean depth in log2 value for each group</w:t>
      </w:r>
      <w:bookmarkStart w:id="63" w:name="docs-internal-guid-c76e22c3-7fff-89ab-bd"/>
      <w:bookmarkEnd w:id="63"/>
      <w:r w:rsidRPr="00DA422B">
        <w:rPr>
          <w:rFonts w:ascii="Times New Roman" w:hAnsi="Times New Roman" w:cs="Times New Roman"/>
          <w:sz w:val="24"/>
          <w:szCs w:val="24"/>
        </w:rPr>
        <w:t xml:space="preserve">. </w:t>
      </w:r>
      <w:r w:rsidRPr="00DA422B">
        <w:rPr>
          <w:rFonts w:ascii="Times New Roman" w:hAnsi="Times New Roman" w:cs="Times New Roman"/>
          <w:color w:val="000000"/>
          <w:sz w:val="24"/>
          <w:szCs w:val="24"/>
        </w:rPr>
        <w:t>The difference between two distributions are quantified by Mann–Whit</w:t>
      </w:r>
      <w:r w:rsidR="00AE0284">
        <w:rPr>
          <w:rFonts w:ascii="Times New Roman" w:hAnsi="Times New Roman" w:cs="Times New Roman"/>
          <w:color w:val="000000"/>
          <w:sz w:val="24"/>
          <w:szCs w:val="24"/>
        </w:rPr>
        <w:t xml:space="preserve">ney-Wilcoxon nonparametric </w:t>
      </w:r>
      <w:proofErr w:type="gramStart"/>
      <w:r w:rsidR="00AE0284">
        <w:rPr>
          <w:rFonts w:ascii="Times New Roman" w:hAnsi="Times New Roman" w:cs="Times New Roman"/>
          <w:color w:val="000000"/>
          <w:sz w:val="24"/>
          <w:szCs w:val="24"/>
        </w:rPr>
        <w:t>test</w:t>
      </w:r>
      <w:r w:rsidR="00AE0284" w:rsidRPr="00AE0284">
        <w:rPr>
          <w:rFonts w:ascii="Times New Roman" w:hAnsi="Times New Roman" w:cs="Times New Roman"/>
          <w:color w:val="000000"/>
          <w:sz w:val="24"/>
          <w:szCs w:val="24"/>
          <w:vertAlign w:val="superscript"/>
        </w:rPr>
        <w:t>(</w:t>
      </w:r>
      <w:proofErr w:type="gramEnd"/>
      <w:r w:rsidR="00AE0284" w:rsidRPr="00AE0284">
        <w:rPr>
          <w:rFonts w:ascii="Times New Roman" w:hAnsi="Times New Roman" w:cs="Times New Roman"/>
          <w:color w:val="000000"/>
          <w:sz w:val="24"/>
          <w:szCs w:val="24"/>
          <w:vertAlign w:val="superscript"/>
        </w:rPr>
        <w:t>cite reference below)</w:t>
      </w:r>
      <w:r w:rsidR="00AE0284">
        <w:rPr>
          <w:rFonts w:ascii="Times New Roman" w:hAnsi="Times New Roman" w:cs="Times New Roman"/>
          <w:color w:val="000000"/>
          <w:sz w:val="24"/>
          <w:szCs w:val="24"/>
        </w:rPr>
        <w:t xml:space="preserve"> </w:t>
      </w:r>
      <w:r w:rsidRPr="00DA422B">
        <w:rPr>
          <w:rFonts w:ascii="Times New Roman" w:hAnsi="Times New Roman" w:cs="Times New Roman"/>
          <w:color w:val="000000"/>
          <w:sz w:val="24"/>
          <w:szCs w:val="24"/>
        </w:rPr>
        <w:t>since the distribution is not necessary to follow normal distribution (Table S5).</w:t>
      </w:r>
      <w:r w:rsidRPr="00DA422B">
        <w:rPr>
          <w:rFonts w:ascii="Times New Roman" w:hAnsi="Times New Roman" w:cs="Times New Roman"/>
          <w:color w:val="000000"/>
          <w:sz w:val="24"/>
          <w:szCs w:val="24"/>
        </w:rPr>
        <w:commentReference w:id="64"/>
      </w:r>
    </w:p>
    <w:p w14:paraId="27977A95" w14:textId="77777777" w:rsidR="00A47BC8" w:rsidRPr="00DA422B" w:rsidRDefault="00A47BC8">
      <w:pPr>
        <w:rPr>
          <w:rFonts w:ascii="Times New Roman" w:hAnsi="Times New Roman" w:cs="Times New Roman"/>
          <w:sz w:val="24"/>
          <w:szCs w:val="24"/>
        </w:rPr>
      </w:pPr>
    </w:p>
    <w:p w14:paraId="7946643E" w14:textId="77777777" w:rsidR="00A47BC8" w:rsidRPr="00DA422B" w:rsidRDefault="003E0BB5">
      <w:pPr>
        <w:rPr>
          <w:rFonts w:ascii="Times New Roman" w:hAnsi="Times New Roman" w:cs="Times New Roman"/>
          <w:b/>
          <w:sz w:val="24"/>
          <w:szCs w:val="24"/>
        </w:rPr>
      </w:pPr>
      <w:r w:rsidRPr="00DA422B">
        <w:rPr>
          <w:rFonts w:ascii="Times New Roman" w:hAnsi="Times New Roman" w:cs="Times New Roman"/>
          <w:b/>
          <w:color w:val="3A3A3A"/>
          <w:sz w:val="24"/>
          <w:szCs w:val="24"/>
        </w:rPr>
        <w:t>The Cancer Genome Atlas (</w:t>
      </w:r>
      <w:r w:rsidRPr="00DA422B">
        <w:rPr>
          <w:rFonts w:ascii="Times New Roman" w:hAnsi="Times New Roman" w:cs="Times New Roman"/>
          <w:b/>
          <w:sz w:val="24"/>
          <w:szCs w:val="24"/>
        </w:rPr>
        <w:t>TCGA) Dataset</w:t>
      </w:r>
    </w:p>
    <w:p w14:paraId="1C808E9E" w14:textId="77777777" w:rsidR="00A47BC8" w:rsidRPr="00DA422B" w:rsidRDefault="003E0BB5">
      <w:pPr>
        <w:rPr>
          <w:rFonts w:ascii="Times New Roman" w:hAnsi="Times New Roman" w:cs="Times New Roman"/>
          <w:sz w:val="24"/>
          <w:szCs w:val="24"/>
        </w:rPr>
      </w:pPr>
      <w:r w:rsidRPr="00DA422B">
        <w:rPr>
          <w:rFonts w:ascii="Times New Roman" w:hAnsi="Times New Roman" w:cs="Times New Roman"/>
          <w:sz w:val="24"/>
          <w:szCs w:val="24"/>
        </w:rPr>
        <w:t>As of July 2018, we downloaded matched mRNA-</w:t>
      </w:r>
      <w:proofErr w:type="spellStart"/>
      <w:r w:rsidRPr="00DA422B">
        <w:rPr>
          <w:rFonts w:ascii="Times New Roman" w:hAnsi="Times New Roman" w:cs="Times New Roman"/>
          <w:sz w:val="24"/>
          <w:szCs w:val="24"/>
        </w:rPr>
        <w:t>seq</w:t>
      </w:r>
      <w:proofErr w:type="spellEnd"/>
      <w:r w:rsidRPr="00DA422B">
        <w:rPr>
          <w:rFonts w:ascii="Times New Roman" w:hAnsi="Times New Roman" w:cs="Times New Roman"/>
          <w:sz w:val="24"/>
          <w:szCs w:val="24"/>
        </w:rPr>
        <w:t xml:space="preserve"> BAM files and </w:t>
      </w:r>
      <w:proofErr w:type="spellStart"/>
      <w:r w:rsidRPr="00DA422B">
        <w:rPr>
          <w:rFonts w:ascii="Times New Roman" w:hAnsi="Times New Roman" w:cs="Times New Roman"/>
          <w:sz w:val="24"/>
          <w:szCs w:val="24"/>
        </w:rPr>
        <w:t>Infinium</w:t>
      </w:r>
      <w:proofErr w:type="spellEnd"/>
      <w:r w:rsidRPr="00DA422B">
        <w:rPr>
          <w:rFonts w:ascii="Times New Roman" w:hAnsi="Times New Roman" w:cs="Times New Roman"/>
          <w:sz w:val="24"/>
          <w:szCs w:val="24"/>
        </w:rPr>
        <w:t xml:space="preserve"> </w:t>
      </w:r>
      <w:proofErr w:type="spellStart"/>
      <w:r w:rsidRPr="00DA422B">
        <w:rPr>
          <w:rFonts w:ascii="Times New Roman" w:hAnsi="Times New Roman" w:cs="Times New Roman"/>
          <w:sz w:val="24"/>
          <w:szCs w:val="24"/>
        </w:rPr>
        <w:t>HumanMethylation</w:t>
      </w:r>
      <w:proofErr w:type="spellEnd"/>
      <w:r w:rsidRPr="00DA422B">
        <w:rPr>
          <w:rFonts w:ascii="Times New Roman" w:hAnsi="Times New Roman" w:cs="Times New Roman"/>
          <w:sz w:val="24"/>
          <w:szCs w:val="24"/>
        </w:rPr>
        <w:t xml:space="preserve"> 450k </w:t>
      </w:r>
      <w:proofErr w:type="spellStart"/>
      <w:r w:rsidRPr="00DA422B">
        <w:rPr>
          <w:rFonts w:ascii="Times New Roman" w:hAnsi="Times New Roman" w:cs="Times New Roman"/>
          <w:sz w:val="24"/>
          <w:szCs w:val="24"/>
        </w:rPr>
        <w:t>BeadChip</w:t>
      </w:r>
      <w:proofErr w:type="spellEnd"/>
      <w:r w:rsidRPr="00DA422B">
        <w:rPr>
          <w:rFonts w:ascii="Times New Roman" w:hAnsi="Times New Roman" w:cs="Times New Roman"/>
          <w:sz w:val="24"/>
          <w:szCs w:val="24"/>
        </w:rPr>
        <w:t xml:space="preserve"> array data for 5,284 patients across 11 cancer types</w:t>
      </w:r>
      <w:commentRangeStart w:id="65"/>
      <w:r w:rsidRPr="00DA422B">
        <w:rPr>
          <w:rFonts w:ascii="Times New Roman" w:hAnsi="Times New Roman" w:cs="Times New Roman"/>
          <w:sz w:val="24"/>
          <w:szCs w:val="24"/>
        </w:rPr>
        <w:t xml:space="preserve">, </w:t>
      </w:r>
      <w:r w:rsidRPr="00DA422B">
        <w:rPr>
          <w:rFonts w:ascii="Times New Roman" w:hAnsi="Times New Roman" w:cs="Times New Roman"/>
          <w:color w:val="3A3A3A"/>
          <w:sz w:val="24"/>
          <w:szCs w:val="24"/>
        </w:rPr>
        <w:t>Bladder Urothelial Carcinoma (</w:t>
      </w:r>
      <w:r w:rsidRPr="00DA422B">
        <w:rPr>
          <w:rFonts w:ascii="Times New Roman" w:hAnsi="Times New Roman" w:cs="Times New Roman"/>
          <w:sz w:val="24"/>
          <w:szCs w:val="24"/>
        </w:rPr>
        <w:t xml:space="preserve">BLCA), </w:t>
      </w:r>
      <w:r w:rsidRPr="00DA422B">
        <w:rPr>
          <w:rFonts w:ascii="Times New Roman" w:hAnsi="Times New Roman" w:cs="Times New Roman"/>
          <w:color w:val="3A3A3A"/>
          <w:sz w:val="24"/>
          <w:szCs w:val="24"/>
        </w:rPr>
        <w:t>Breast invasive carcinoma (</w:t>
      </w:r>
      <w:r w:rsidRPr="00DA422B">
        <w:rPr>
          <w:rFonts w:ascii="Times New Roman" w:hAnsi="Times New Roman" w:cs="Times New Roman"/>
          <w:sz w:val="24"/>
          <w:szCs w:val="24"/>
        </w:rPr>
        <w:t xml:space="preserve">BRCA), </w:t>
      </w:r>
      <w:r w:rsidRPr="00DA422B">
        <w:rPr>
          <w:rFonts w:ascii="Times New Roman" w:hAnsi="Times New Roman" w:cs="Times New Roman"/>
          <w:color w:val="3A3A3A"/>
          <w:sz w:val="24"/>
          <w:szCs w:val="24"/>
        </w:rPr>
        <w:t>Colon adenocarcinoma (</w:t>
      </w:r>
      <w:r w:rsidRPr="00DA422B">
        <w:rPr>
          <w:rFonts w:ascii="Times New Roman" w:hAnsi="Times New Roman" w:cs="Times New Roman"/>
          <w:sz w:val="24"/>
          <w:szCs w:val="24"/>
        </w:rPr>
        <w:t xml:space="preserve">COAD), </w:t>
      </w:r>
      <w:r w:rsidRPr="00DA422B">
        <w:rPr>
          <w:rFonts w:ascii="Times New Roman" w:hAnsi="Times New Roman" w:cs="Times New Roman"/>
          <w:color w:val="3A3A3A"/>
          <w:sz w:val="24"/>
          <w:szCs w:val="24"/>
        </w:rPr>
        <w:t>Esophageal carcinoma (</w:t>
      </w:r>
      <w:r w:rsidRPr="00DA422B">
        <w:rPr>
          <w:rFonts w:ascii="Times New Roman" w:hAnsi="Times New Roman" w:cs="Times New Roman"/>
          <w:sz w:val="24"/>
          <w:szCs w:val="24"/>
        </w:rPr>
        <w:t xml:space="preserve">ESCA), </w:t>
      </w:r>
      <w:r w:rsidRPr="00DA422B">
        <w:rPr>
          <w:rFonts w:ascii="Times New Roman" w:hAnsi="Times New Roman" w:cs="Times New Roman"/>
          <w:color w:val="3A3A3A"/>
          <w:sz w:val="24"/>
          <w:szCs w:val="24"/>
        </w:rPr>
        <w:t>Kidney renal clear cell carcinoma (</w:t>
      </w:r>
      <w:r w:rsidRPr="00DA422B">
        <w:rPr>
          <w:rFonts w:ascii="Times New Roman" w:hAnsi="Times New Roman" w:cs="Times New Roman"/>
          <w:sz w:val="24"/>
          <w:szCs w:val="24"/>
        </w:rPr>
        <w:t xml:space="preserve">KIRC), </w:t>
      </w:r>
      <w:r w:rsidRPr="00DA422B">
        <w:rPr>
          <w:rFonts w:ascii="Times New Roman" w:hAnsi="Times New Roman" w:cs="Times New Roman"/>
          <w:color w:val="3A3A3A"/>
          <w:sz w:val="24"/>
          <w:szCs w:val="24"/>
        </w:rPr>
        <w:t>Lung adenocarcinoma (</w:t>
      </w:r>
      <w:r w:rsidRPr="00DA422B">
        <w:rPr>
          <w:rFonts w:ascii="Times New Roman" w:hAnsi="Times New Roman" w:cs="Times New Roman"/>
          <w:sz w:val="24"/>
          <w:szCs w:val="24"/>
        </w:rPr>
        <w:t xml:space="preserve">LUAD), </w:t>
      </w:r>
      <w:r w:rsidRPr="00DA422B">
        <w:rPr>
          <w:rFonts w:ascii="Times New Roman" w:hAnsi="Times New Roman" w:cs="Times New Roman"/>
          <w:color w:val="3A3A3A"/>
          <w:sz w:val="24"/>
          <w:szCs w:val="24"/>
        </w:rPr>
        <w:t>Lung squamous cell carcinoma (</w:t>
      </w:r>
      <w:r w:rsidRPr="00DA422B">
        <w:rPr>
          <w:rFonts w:ascii="Times New Roman" w:hAnsi="Times New Roman" w:cs="Times New Roman"/>
          <w:sz w:val="24"/>
          <w:szCs w:val="24"/>
        </w:rPr>
        <w:t xml:space="preserve">LUSC), </w:t>
      </w:r>
      <w:r w:rsidRPr="00DA422B">
        <w:rPr>
          <w:rFonts w:ascii="Times New Roman" w:hAnsi="Times New Roman" w:cs="Times New Roman"/>
          <w:color w:val="3A3A3A"/>
          <w:sz w:val="24"/>
          <w:szCs w:val="24"/>
        </w:rPr>
        <w:t>Pancreatic adenocarcinoma (</w:t>
      </w:r>
      <w:r w:rsidRPr="00DA422B">
        <w:rPr>
          <w:rFonts w:ascii="Times New Roman" w:hAnsi="Times New Roman" w:cs="Times New Roman"/>
          <w:sz w:val="24"/>
          <w:szCs w:val="24"/>
        </w:rPr>
        <w:t xml:space="preserve">PRAD), </w:t>
      </w:r>
      <w:r w:rsidRPr="00DA422B">
        <w:rPr>
          <w:rFonts w:ascii="Times New Roman" w:hAnsi="Times New Roman" w:cs="Times New Roman"/>
          <w:color w:val="3A3A3A"/>
          <w:sz w:val="24"/>
          <w:szCs w:val="24"/>
        </w:rPr>
        <w:t>Skin Cutaneous Melanoma (</w:t>
      </w:r>
      <w:r w:rsidRPr="00DA422B">
        <w:rPr>
          <w:rFonts w:ascii="Times New Roman" w:hAnsi="Times New Roman" w:cs="Times New Roman"/>
          <w:sz w:val="24"/>
          <w:szCs w:val="24"/>
        </w:rPr>
        <w:t xml:space="preserve">SKCM), </w:t>
      </w:r>
      <w:r w:rsidRPr="00DA422B">
        <w:rPr>
          <w:rFonts w:ascii="Times New Roman" w:hAnsi="Times New Roman" w:cs="Times New Roman"/>
          <w:color w:val="3A3A3A"/>
          <w:sz w:val="24"/>
          <w:szCs w:val="24"/>
        </w:rPr>
        <w:t>Stomach adenocarcinoma (</w:t>
      </w:r>
      <w:r w:rsidRPr="00DA422B">
        <w:rPr>
          <w:rFonts w:ascii="Times New Roman" w:hAnsi="Times New Roman" w:cs="Times New Roman"/>
          <w:sz w:val="24"/>
          <w:szCs w:val="24"/>
        </w:rPr>
        <w:t xml:space="preserve">STAD), and </w:t>
      </w:r>
      <w:r w:rsidRPr="00DA422B">
        <w:rPr>
          <w:rFonts w:ascii="Times New Roman" w:hAnsi="Times New Roman" w:cs="Times New Roman"/>
          <w:color w:val="3A3A3A"/>
          <w:sz w:val="24"/>
          <w:szCs w:val="24"/>
        </w:rPr>
        <w:t>Uterine Corpus Endometrial Carcinoma (</w:t>
      </w:r>
      <w:r w:rsidRPr="00DA422B">
        <w:rPr>
          <w:rFonts w:ascii="Times New Roman" w:hAnsi="Times New Roman" w:cs="Times New Roman"/>
          <w:sz w:val="24"/>
          <w:szCs w:val="24"/>
        </w:rPr>
        <w:t>UCEC)</w:t>
      </w:r>
      <w:commentRangeEnd w:id="65"/>
      <w:r w:rsidRPr="00DA422B">
        <w:rPr>
          <w:rFonts w:ascii="Times New Roman" w:hAnsi="Times New Roman" w:cs="Times New Roman"/>
          <w:sz w:val="24"/>
          <w:szCs w:val="24"/>
        </w:rPr>
        <w:commentReference w:id="65"/>
      </w:r>
      <w:r w:rsidRPr="00DA422B">
        <w:rPr>
          <w:rFonts w:ascii="Times New Roman" w:hAnsi="Times New Roman" w:cs="Times New Roman"/>
          <w:sz w:val="24"/>
          <w:szCs w:val="24"/>
        </w:rPr>
        <w:t xml:space="preserve"> in TCGA database. </w:t>
      </w:r>
      <w:commentRangeStart w:id="66"/>
      <w:r w:rsidRPr="00DA422B">
        <w:rPr>
          <w:rFonts w:ascii="Times New Roman" w:hAnsi="Times New Roman" w:cs="Times New Roman"/>
          <w:sz w:val="24"/>
          <w:szCs w:val="24"/>
        </w:rPr>
        <w:t>An average of 480 patient samples per cancer type was analyzed.</w:t>
      </w:r>
      <w:commentRangeEnd w:id="66"/>
      <w:r w:rsidRPr="00DA422B">
        <w:rPr>
          <w:rFonts w:ascii="Times New Roman" w:hAnsi="Times New Roman" w:cs="Times New Roman"/>
          <w:sz w:val="24"/>
          <w:szCs w:val="24"/>
        </w:rPr>
        <w:commentReference w:id="66"/>
      </w:r>
      <w:r w:rsidRPr="00DA422B">
        <w:rPr>
          <w:rFonts w:ascii="Times New Roman" w:hAnsi="Times New Roman" w:cs="Times New Roman"/>
          <w:sz w:val="24"/>
          <w:szCs w:val="24"/>
        </w:rPr>
        <w:commentReference w:id="67"/>
      </w:r>
    </w:p>
    <w:p w14:paraId="0AEC130D" w14:textId="77777777" w:rsidR="00A47BC8" w:rsidRPr="00DA422B" w:rsidRDefault="00A47BC8">
      <w:pPr>
        <w:rPr>
          <w:rFonts w:ascii="Times New Roman" w:hAnsi="Times New Roman" w:cs="Times New Roman"/>
          <w:sz w:val="24"/>
          <w:szCs w:val="24"/>
        </w:rPr>
      </w:pPr>
    </w:p>
    <w:p w14:paraId="1DA3906C" w14:textId="6E0141B4" w:rsidR="00A47BC8" w:rsidRPr="00DA422B" w:rsidRDefault="003E0BB5">
      <w:pPr>
        <w:rPr>
          <w:rFonts w:ascii="Times New Roman" w:hAnsi="Times New Roman" w:cs="Times New Roman"/>
          <w:sz w:val="24"/>
          <w:szCs w:val="24"/>
        </w:rPr>
      </w:pPr>
      <w:r w:rsidRPr="00DA422B">
        <w:rPr>
          <w:rFonts w:ascii="Times New Roman" w:hAnsi="Times New Roman" w:cs="Times New Roman"/>
          <w:b/>
          <w:sz w:val="24"/>
          <w:szCs w:val="24"/>
        </w:rPr>
        <w:t xml:space="preserve">Predicting </w:t>
      </w:r>
      <w:proofErr w:type="gramStart"/>
      <w:r w:rsidR="000725DB" w:rsidRPr="00DA422B">
        <w:rPr>
          <w:rFonts w:ascii="Times New Roman" w:hAnsi="Times New Roman" w:cs="Times New Roman"/>
          <w:b/>
          <w:sz w:val="24"/>
          <w:szCs w:val="24"/>
        </w:rPr>
        <w:t>poly(</w:t>
      </w:r>
      <w:proofErr w:type="gramEnd"/>
      <w:r w:rsidR="000725DB" w:rsidRPr="00DA422B">
        <w:rPr>
          <w:rFonts w:ascii="Times New Roman" w:hAnsi="Times New Roman" w:cs="Times New Roman"/>
          <w:b/>
          <w:sz w:val="24"/>
          <w:szCs w:val="24"/>
        </w:rPr>
        <w:t>A)</w:t>
      </w:r>
      <w:r w:rsidRPr="00DA422B">
        <w:rPr>
          <w:rFonts w:ascii="Times New Roman" w:hAnsi="Times New Roman" w:cs="Times New Roman"/>
          <w:b/>
          <w:sz w:val="24"/>
          <w:szCs w:val="24"/>
        </w:rPr>
        <w:t xml:space="preserve"> usage in TCGA RNA-</w:t>
      </w:r>
      <w:proofErr w:type="spellStart"/>
      <w:r w:rsidRPr="00DA422B">
        <w:rPr>
          <w:rFonts w:ascii="Times New Roman" w:hAnsi="Times New Roman" w:cs="Times New Roman"/>
          <w:b/>
          <w:sz w:val="24"/>
          <w:szCs w:val="24"/>
        </w:rPr>
        <w:t>seq</w:t>
      </w:r>
      <w:proofErr w:type="spellEnd"/>
      <w:r w:rsidRPr="00DA422B">
        <w:rPr>
          <w:rFonts w:ascii="Times New Roman" w:hAnsi="Times New Roman" w:cs="Times New Roman"/>
          <w:b/>
          <w:sz w:val="24"/>
          <w:szCs w:val="24"/>
        </w:rPr>
        <w:t xml:space="preserve"> data based on our colon cancer cell line model</w:t>
      </w:r>
    </w:p>
    <w:p w14:paraId="26E849A4" w14:textId="0C829AA5" w:rsidR="00A47BC8" w:rsidRPr="00DA422B" w:rsidRDefault="00EF7F90">
      <w:pPr>
        <w:rPr>
          <w:rFonts w:ascii="Times New Roman" w:hAnsi="Times New Roman" w:cs="Times New Roman"/>
          <w:sz w:val="24"/>
          <w:szCs w:val="24"/>
        </w:rPr>
      </w:pPr>
      <w:proofErr w:type="gramStart"/>
      <w:r>
        <w:rPr>
          <w:rFonts w:ascii="Times New Roman" w:hAnsi="Times New Roman" w:cs="Times New Roman"/>
          <w:sz w:val="24"/>
          <w:szCs w:val="24"/>
        </w:rPr>
        <w:t>P</w:t>
      </w:r>
      <w:r w:rsidR="000725DB" w:rsidRPr="00DA422B">
        <w:rPr>
          <w:rFonts w:ascii="Times New Roman" w:hAnsi="Times New Roman" w:cs="Times New Roman"/>
          <w:sz w:val="24"/>
          <w:szCs w:val="24"/>
        </w:rPr>
        <w:t>oly(</w:t>
      </w:r>
      <w:proofErr w:type="gramEnd"/>
      <w:r w:rsidR="000725DB" w:rsidRPr="00DA422B">
        <w:rPr>
          <w:rFonts w:ascii="Times New Roman" w:hAnsi="Times New Roman" w:cs="Times New Roman"/>
          <w:sz w:val="24"/>
          <w:szCs w:val="24"/>
        </w:rPr>
        <w:t>A)</w:t>
      </w:r>
      <w:r>
        <w:rPr>
          <w:rFonts w:ascii="Times New Roman" w:hAnsi="Times New Roman" w:cs="Times New Roman"/>
          <w:sz w:val="24"/>
          <w:szCs w:val="24"/>
        </w:rPr>
        <w:t xml:space="preserve"> isoform usage at the </w:t>
      </w:r>
      <w:r w:rsidR="003E0BB5" w:rsidRPr="00DA422B">
        <w:rPr>
          <w:rFonts w:ascii="Times New Roman" w:hAnsi="Times New Roman" w:cs="Times New Roman"/>
          <w:sz w:val="24"/>
          <w:szCs w:val="24"/>
        </w:rPr>
        <w:t>546 APA</w:t>
      </w:r>
      <w:r>
        <w:rPr>
          <w:rFonts w:ascii="Times New Roman" w:hAnsi="Times New Roman" w:cs="Times New Roman"/>
          <w:sz w:val="24"/>
          <w:szCs w:val="24"/>
        </w:rPr>
        <w:t xml:space="preserve"> candidate</w:t>
      </w:r>
      <w:r w:rsidR="003E0BB5" w:rsidRPr="00DA422B">
        <w:rPr>
          <w:rFonts w:ascii="Times New Roman" w:hAnsi="Times New Roman" w:cs="Times New Roman"/>
          <w:sz w:val="24"/>
          <w:szCs w:val="24"/>
        </w:rPr>
        <w:t xml:space="preserve"> gene</w:t>
      </w:r>
      <w:r>
        <w:rPr>
          <w:rFonts w:ascii="Times New Roman" w:hAnsi="Times New Roman" w:cs="Times New Roman"/>
          <w:sz w:val="24"/>
          <w:szCs w:val="24"/>
        </w:rPr>
        <w:t>s</w:t>
      </w:r>
      <w:r w:rsidR="003E0BB5" w:rsidRPr="00DA422B">
        <w:rPr>
          <w:rFonts w:ascii="Times New Roman" w:hAnsi="Times New Roman" w:cs="Times New Roman"/>
          <w:sz w:val="24"/>
          <w:szCs w:val="24"/>
        </w:rPr>
        <w:t xml:space="preserve"> was inferred from the RNA-</w:t>
      </w:r>
      <w:proofErr w:type="spellStart"/>
      <w:r w:rsidR="003E0BB5" w:rsidRPr="00DA422B">
        <w:rPr>
          <w:rFonts w:ascii="Times New Roman" w:hAnsi="Times New Roman" w:cs="Times New Roman"/>
          <w:sz w:val="24"/>
          <w:szCs w:val="24"/>
        </w:rPr>
        <w:t>Seq</w:t>
      </w:r>
      <w:proofErr w:type="spellEnd"/>
      <w:r w:rsidR="003E0BB5" w:rsidRPr="00DA422B">
        <w:rPr>
          <w:rFonts w:ascii="Times New Roman" w:hAnsi="Times New Roman" w:cs="Times New Roman"/>
          <w:sz w:val="24"/>
          <w:szCs w:val="24"/>
        </w:rPr>
        <w:t xml:space="preserve"> BAM files. </w:t>
      </w:r>
      <w:del w:id="68" w:author="Abrash, Elizabeth" w:date="2019-05-15T11:57:00Z">
        <w:r w:rsidR="003E0BB5" w:rsidRPr="00DA422B" w:rsidDel="007743CE">
          <w:rPr>
            <w:rFonts w:ascii="Times New Roman" w:hAnsi="Times New Roman" w:cs="Times New Roman"/>
            <w:sz w:val="24"/>
            <w:szCs w:val="24"/>
          </w:rPr>
          <w:delText xml:space="preserve">Under the assumption that when two </w:delText>
        </w:r>
        <w:r w:rsidDel="007743CE">
          <w:rPr>
            <w:rFonts w:ascii="Times New Roman" w:hAnsi="Times New Roman" w:cs="Times New Roman"/>
            <w:sz w:val="24"/>
            <w:szCs w:val="24"/>
          </w:rPr>
          <w:delText>pASs</w:delText>
        </w:r>
        <w:r w:rsidR="003E0BB5" w:rsidRPr="00DA422B" w:rsidDel="007743CE">
          <w:rPr>
            <w:rFonts w:ascii="Times New Roman" w:hAnsi="Times New Roman" w:cs="Times New Roman"/>
            <w:sz w:val="24"/>
            <w:szCs w:val="24"/>
          </w:rPr>
          <w:delText xml:space="preserve"> exist, the read depth in a region shared by two isoforms is higher than a region uniquely transcribed by either of one, w</w:delText>
        </w:r>
      </w:del>
      <w:ins w:id="69" w:author="Abrash, Elizabeth" w:date="2019-05-15T11:57:00Z">
        <w:r w:rsidR="007743CE">
          <w:rPr>
            <w:rFonts w:ascii="Times New Roman" w:hAnsi="Times New Roman" w:cs="Times New Roman"/>
            <w:sz w:val="24"/>
            <w:szCs w:val="24"/>
          </w:rPr>
          <w:t>W</w:t>
        </w:r>
      </w:ins>
      <w:r w:rsidR="003E0BB5" w:rsidRPr="00DA422B">
        <w:rPr>
          <w:rFonts w:ascii="Times New Roman" w:hAnsi="Times New Roman" w:cs="Times New Roman"/>
          <w:sz w:val="24"/>
          <w:szCs w:val="24"/>
        </w:rPr>
        <w:t>e manually define</w:t>
      </w:r>
      <w:r>
        <w:rPr>
          <w:rFonts w:ascii="Times New Roman" w:hAnsi="Times New Roman" w:cs="Times New Roman"/>
          <w:sz w:val="24"/>
          <w:szCs w:val="24"/>
        </w:rPr>
        <w:t>d</w:t>
      </w:r>
      <w:r w:rsidR="003E0BB5" w:rsidRPr="00DA422B">
        <w:rPr>
          <w:rFonts w:ascii="Times New Roman" w:hAnsi="Times New Roman" w:cs="Times New Roman"/>
          <w:sz w:val="24"/>
          <w:szCs w:val="24"/>
        </w:rPr>
        <w:t xml:space="preserve"> at least one pair of </w:t>
      </w:r>
      <w:ins w:id="70" w:author="Abrash, Elizabeth" w:date="2019-05-15T11:57:00Z">
        <w:r w:rsidR="007743CE">
          <w:rPr>
            <w:rFonts w:ascii="Times New Roman" w:hAnsi="Times New Roman" w:cs="Times New Roman"/>
            <w:sz w:val="24"/>
            <w:szCs w:val="24"/>
          </w:rPr>
          <w:t>common</w:t>
        </w:r>
      </w:ins>
      <w:ins w:id="71" w:author="Abrash, Elizabeth" w:date="2019-05-15T12:02:00Z">
        <w:r w:rsidR="006D4497">
          <w:rPr>
            <w:rFonts w:ascii="Times New Roman" w:hAnsi="Times New Roman" w:cs="Times New Roman"/>
            <w:sz w:val="24"/>
            <w:szCs w:val="24"/>
          </w:rPr>
          <w:t xml:space="preserve"> (shared by both proximal and distal isoforms)</w:t>
        </w:r>
      </w:ins>
      <w:ins w:id="72" w:author="Abrash, Elizabeth" w:date="2019-05-15T11:57:00Z">
        <w:r w:rsidR="007743CE">
          <w:rPr>
            <w:rFonts w:ascii="Times New Roman" w:hAnsi="Times New Roman" w:cs="Times New Roman"/>
            <w:sz w:val="24"/>
            <w:szCs w:val="24"/>
          </w:rPr>
          <w:t xml:space="preserve"> and unique</w:t>
        </w:r>
      </w:ins>
      <w:ins w:id="73" w:author="Abrash, Elizabeth" w:date="2019-05-15T12:02:00Z">
        <w:r w:rsidR="006D4497">
          <w:rPr>
            <w:rFonts w:ascii="Times New Roman" w:hAnsi="Times New Roman" w:cs="Times New Roman"/>
            <w:sz w:val="24"/>
            <w:szCs w:val="24"/>
          </w:rPr>
          <w:t xml:space="preserve"> (unique to either the proximal or distal isoform)</w:t>
        </w:r>
      </w:ins>
      <w:ins w:id="74" w:author="Abrash, Elizabeth" w:date="2019-05-15T11:57:00Z">
        <w:r w:rsidR="007743CE">
          <w:rPr>
            <w:rFonts w:ascii="Times New Roman" w:hAnsi="Times New Roman" w:cs="Times New Roman"/>
            <w:sz w:val="24"/>
            <w:szCs w:val="24"/>
          </w:rPr>
          <w:t xml:space="preserve"> </w:t>
        </w:r>
      </w:ins>
      <w:r w:rsidR="003E0BB5" w:rsidRPr="00DA422B">
        <w:rPr>
          <w:rFonts w:ascii="Times New Roman" w:hAnsi="Times New Roman" w:cs="Times New Roman"/>
          <w:sz w:val="24"/>
          <w:szCs w:val="24"/>
        </w:rPr>
        <w:t xml:space="preserve">genomic regions for each of the </w:t>
      </w:r>
      <w:commentRangeStart w:id="75"/>
      <w:r w:rsidR="003E0BB5" w:rsidRPr="00DA422B">
        <w:rPr>
          <w:rFonts w:ascii="Times New Roman" w:hAnsi="Times New Roman" w:cs="Times New Roman"/>
          <w:sz w:val="24"/>
          <w:szCs w:val="24"/>
        </w:rPr>
        <w:t>546</w:t>
      </w:r>
      <w:commentRangeEnd w:id="75"/>
      <w:r w:rsidR="003E0BB5" w:rsidRPr="00DA422B">
        <w:rPr>
          <w:rFonts w:ascii="Times New Roman" w:hAnsi="Times New Roman" w:cs="Times New Roman"/>
          <w:sz w:val="24"/>
          <w:szCs w:val="24"/>
        </w:rPr>
        <w:commentReference w:id="75"/>
      </w:r>
      <w:r w:rsidR="003E0BB5" w:rsidRPr="00DA422B">
        <w:rPr>
          <w:rFonts w:ascii="Times New Roman" w:hAnsi="Times New Roman" w:cs="Times New Roman"/>
          <w:sz w:val="24"/>
          <w:szCs w:val="24"/>
        </w:rPr>
        <w:commentReference w:id="76"/>
      </w:r>
      <w:r w:rsidR="003E0BB5" w:rsidRPr="00DA422B">
        <w:rPr>
          <w:rFonts w:ascii="Times New Roman" w:hAnsi="Times New Roman" w:cs="Times New Roman"/>
          <w:sz w:val="24"/>
          <w:szCs w:val="24"/>
        </w:rPr>
        <w:t xml:space="preserve"> APA</w:t>
      </w:r>
      <w:r w:rsidR="007743CE">
        <w:rPr>
          <w:rFonts w:ascii="Times New Roman" w:hAnsi="Times New Roman" w:cs="Times New Roman"/>
          <w:sz w:val="24"/>
          <w:szCs w:val="24"/>
        </w:rPr>
        <w:t xml:space="preserve"> candidate </w:t>
      </w:r>
      <w:r w:rsidR="003E0BB5" w:rsidRPr="00DA422B">
        <w:rPr>
          <w:rFonts w:ascii="Times New Roman" w:hAnsi="Times New Roman" w:cs="Times New Roman"/>
          <w:sz w:val="24"/>
          <w:szCs w:val="24"/>
        </w:rPr>
        <w:t>gene</w:t>
      </w:r>
      <w:r w:rsidR="007743CE">
        <w:rPr>
          <w:rFonts w:ascii="Times New Roman" w:hAnsi="Times New Roman" w:cs="Times New Roman"/>
          <w:sz w:val="24"/>
          <w:szCs w:val="24"/>
        </w:rPr>
        <w:t>s</w:t>
      </w:r>
      <w:r w:rsidR="003E0BB5" w:rsidRPr="00DA422B">
        <w:rPr>
          <w:rFonts w:ascii="Times New Roman" w:hAnsi="Times New Roman" w:cs="Times New Roman"/>
          <w:sz w:val="24"/>
          <w:szCs w:val="24"/>
        </w:rPr>
        <w:t xml:space="preserve"> </w:t>
      </w:r>
      <w:del w:id="77" w:author="Abrash, Elizabeth" w:date="2019-05-15T11:58:00Z">
        <w:r w:rsidR="003E0BB5" w:rsidRPr="00080E2E" w:rsidDel="007743CE">
          <w:rPr>
            <w:rFonts w:ascii="Times New Roman" w:hAnsi="Times New Roman" w:cs="Times New Roman"/>
            <w:sz w:val="24"/>
            <w:szCs w:val="24"/>
          </w:rPr>
          <w:delText xml:space="preserve">observed from the </w:delText>
        </w:r>
        <w:r w:rsidR="000725DB" w:rsidRPr="00080E2E" w:rsidDel="007743CE">
          <w:rPr>
            <w:rFonts w:ascii="Times New Roman" w:hAnsi="Times New Roman" w:cs="Times New Roman"/>
            <w:sz w:val="24"/>
            <w:szCs w:val="24"/>
          </w:rPr>
          <w:delText>poly(A)</w:delText>
        </w:r>
        <w:r w:rsidR="003E0BB5" w:rsidRPr="00080E2E" w:rsidDel="007743CE">
          <w:rPr>
            <w:rFonts w:ascii="Times New Roman" w:hAnsi="Times New Roman" w:cs="Times New Roman"/>
            <w:sz w:val="24"/>
            <w:szCs w:val="24"/>
          </w:rPr>
          <w:delText xml:space="preserve">-seq data from our colon cancer cell line model </w:delText>
        </w:r>
      </w:del>
      <w:r w:rsidR="003E0BB5" w:rsidRPr="00080E2E">
        <w:rPr>
          <w:rFonts w:ascii="Times New Roman" w:hAnsi="Times New Roman" w:cs="Times New Roman"/>
          <w:sz w:val="24"/>
          <w:szCs w:val="24"/>
        </w:rPr>
        <w:t xml:space="preserve">(Table S3). </w:t>
      </w:r>
      <w:del w:id="78" w:author="Abrash, Elizabeth" w:date="2019-05-15T12:16:00Z">
        <w:r w:rsidR="003E0BB5" w:rsidRPr="00267481" w:rsidDel="00080E2E">
          <w:rPr>
            <w:rFonts w:ascii="Times New Roman" w:hAnsi="Times New Roman" w:cs="Times New Roman"/>
            <w:sz w:val="24"/>
            <w:szCs w:val="24"/>
          </w:rPr>
          <w:delText xml:space="preserve">Incorporating with a gene model (e.g., Ensembl GRCh37.87) and the </w:delText>
        </w:r>
        <w:r w:rsidR="00CF3B3B" w:rsidRPr="00267481" w:rsidDel="00080E2E">
          <w:rPr>
            <w:rFonts w:ascii="Times New Roman" w:hAnsi="Times New Roman" w:cs="Times New Roman"/>
            <w:sz w:val="24"/>
            <w:szCs w:val="24"/>
          </w:rPr>
          <w:delText>pAS</w:delText>
        </w:r>
        <w:r w:rsidRPr="00267481" w:rsidDel="00080E2E">
          <w:rPr>
            <w:rFonts w:ascii="Times New Roman" w:hAnsi="Times New Roman" w:cs="Times New Roman"/>
            <w:sz w:val="24"/>
            <w:szCs w:val="24"/>
          </w:rPr>
          <w:delText xml:space="preserve"> </w:delText>
        </w:r>
        <w:r w:rsidR="003E0BB5" w:rsidRPr="00267481" w:rsidDel="00080E2E">
          <w:rPr>
            <w:rFonts w:ascii="Times New Roman" w:hAnsi="Times New Roman" w:cs="Times New Roman"/>
            <w:sz w:val="24"/>
            <w:szCs w:val="24"/>
          </w:rPr>
          <w:delText>positions appeared in the 546 APA genes, we prepared a total of 651 pairs of genomic regions</w:delText>
        </w:r>
        <w:commentRangeStart w:id="79"/>
        <w:r w:rsidR="003E0BB5" w:rsidRPr="00080E2E" w:rsidDel="00080E2E">
          <w:rPr>
            <w:rFonts w:ascii="Times New Roman" w:hAnsi="Times New Roman" w:cs="Times New Roman"/>
            <w:sz w:val="24"/>
            <w:szCs w:val="24"/>
          </w:rPr>
          <w:commentReference w:id="80"/>
        </w:r>
        <w:commentRangeEnd w:id="79"/>
        <w:r w:rsidR="003E0BB5" w:rsidRPr="00080E2E" w:rsidDel="00080E2E">
          <w:rPr>
            <w:rFonts w:ascii="Times New Roman" w:hAnsi="Times New Roman" w:cs="Times New Roman"/>
            <w:sz w:val="24"/>
            <w:szCs w:val="24"/>
          </w:rPr>
          <w:commentReference w:id="79"/>
        </w:r>
        <w:r w:rsidR="003E0BB5" w:rsidRPr="00080E2E" w:rsidDel="00080E2E">
          <w:rPr>
            <w:rFonts w:ascii="Times New Roman" w:hAnsi="Times New Roman" w:cs="Times New Roman"/>
            <w:sz w:val="24"/>
            <w:szCs w:val="24"/>
          </w:rPr>
          <w:delText xml:space="preserve"> in a proximity of the </w:delText>
        </w:r>
        <w:r w:rsidRPr="00267481" w:rsidDel="00080E2E">
          <w:rPr>
            <w:rFonts w:ascii="Times New Roman" w:hAnsi="Times New Roman" w:cs="Times New Roman"/>
            <w:sz w:val="24"/>
            <w:szCs w:val="24"/>
          </w:rPr>
          <w:delText>pASs</w:delText>
        </w:r>
        <w:r w:rsidR="003E0BB5" w:rsidRPr="00267481" w:rsidDel="00080E2E">
          <w:rPr>
            <w:rFonts w:ascii="Times New Roman" w:hAnsi="Times New Roman" w:cs="Times New Roman"/>
            <w:sz w:val="24"/>
            <w:szCs w:val="24"/>
          </w:rPr>
          <w:delText xml:space="preserve"> in a way that, from matched RNA-seq BAM files to our </w:delText>
        </w:r>
        <w:r w:rsidR="000725DB" w:rsidRPr="00267481" w:rsidDel="00080E2E">
          <w:rPr>
            <w:rFonts w:ascii="Times New Roman" w:hAnsi="Times New Roman" w:cs="Times New Roman"/>
            <w:sz w:val="24"/>
            <w:szCs w:val="24"/>
          </w:rPr>
          <w:delText>poly(A)</w:delText>
        </w:r>
        <w:r w:rsidR="003E0BB5" w:rsidRPr="00267481" w:rsidDel="00080E2E">
          <w:rPr>
            <w:rFonts w:ascii="Times New Roman" w:hAnsi="Times New Roman" w:cs="Times New Roman"/>
            <w:sz w:val="24"/>
            <w:szCs w:val="24"/>
          </w:rPr>
          <w:delText xml:space="preserve">-seq data, the mean depth ratio between the pair of genomic regions for testing is proportional to the </w:delText>
        </w:r>
        <w:r w:rsidR="000725DB" w:rsidRPr="000916C8" w:rsidDel="00080E2E">
          <w:rPr>
            <w:rFonts w:ascii="Times New Roman" w:hAnsi="Times New Roman" w:cs="Times New Roman"/>
            <w:sz w:val="24"/>
            <w:szCs w:val="24"/>
          </w:rPr>
          <w:delText>poly(A)</w:delText>
        </w:r>
        <w:r w:rsidR="003E0BB5" w:rsidRPr="000916C8" w:rsidDel="00080E2E">
          <w:rPr>
            <w:rFonts w:ascii="Times New Roman" w:hAnsi="Times New Roman" w:cs="Times New Roman"/>
            <w:sz w:val="24"/>
            <w:szCs w:val="24"/>
          </w:rPr>
          <w:delText xml:space="preserve"> usage rate.</w:delText>
        </w:r>
      </w:del>
      <w:ins w:id="81" w:author="Abrash, Elizabeth" w:date="2019-05-15T12:16:00Z">
        <w:r w:rsidR="00080E2E">
          <w:rPr>
            <w:rFonts w:ascii="Times New Roman" w:hAnsi="Times New Roman" w:cs="Times New Roman"/>
            <w:sz w:val="24"/>
            <w:szCs w:val="24"/>
          </w:rPr>
          <w:t>The mean depth ratio between common and unique genomic regions was used to determine relative pAS usage.</w:t>
        </w:r>
      </w:ins>
      <w:r w:rsidR="003E0BB5" w:rsidRPr="00DA422B">
        <w:rPr>
          <w:rFonts w:ascii="Times New Roman" w:hAnsi="Times New Roman" w:cs="Times New Roman"/>
          <w:sz w:val="24"/>
          <w:szCs w:val="24"/>
        </w:rPr>
        <w:t xml:space="preserve"> </w:t>
      </w:r>
      <w:del w:id="82" w:author="Abrash, Elizabeth" w:date="2019-05-15T12:02:00Z">
        <w:r w:rsidR="003E0BB5" w:rsidRPr="00DA422B" w:rsidDel="006D4497">
          <w:rPr>
            <w:rFonts w:ascii="Times New Roman" w:hAnsi="Times New Roman" w:cs="Times New Roman"/>
            <w:sz w:val="24"/>
            <w:szCs w:val="24"/>
          </w:rPr>
          <w:delText xml:space="preserve">Each pair has two genomic regions: </w:delText>
        </w:r>
        <w:commentRangeStart w:id="83"/>
        <w:r w:rsidR="003E0BB5" w:rsidRPr="00DA422B" w:rsidDel="006D4497">
          <w:rPr>
            <w:rFonts w:ascii="Times New Roman" w:hAnsi="Times New Roman" w:cs="Times New Roman"/>
            <w:sz w:val="24"/>
            <w:szCs w:val="24"/>
          </w:rPr>
          <w:delText xml:space="preserve">1) </w:delText>
        </w:r>
        <w:r w:rsidR="000725DB" w:rsidRPr="00DA422B" w:rsidDel="006D4497">
          <w:rPr>
            <w:rFonts w:ascii="Times New Roman" w:hAnsi="Times New Roman" w:cs="Times New Roman"/>
            <w:sz w:val="24"/>
            <w:szCs w:val="24"/>
          </w:rPr>
          <w:delText>5′</w:delText>
        </w:r>
        <w:r w:rsidR="003E0BB5" w:rsidRPr="00DA422B" w:rsidDel="006D4497">
          <w:rPr>
            <w:rFonts w:ascii="Times New Roman" w:hAnsi="Times New Roman" w:cs="Times New Roman"/>
            <w:sz w:val="24"/>
            <w:szCs w:val="24"/>
          </w:rPr>
          <w:delText xml:space="preserve"> upstream regions where both proximal and distal isoform commonly share and 2) </w:delText>
        </w:r>
        <w:r w:rsidR="000725DB" w:rsidRPr="00DA422B" w:rsidDel="006D4497">
          <w:rPr>
            <w:rFonts w:ascii="Times New Roman" w:hAnsi="Times New Roman" w:cs="Times New Roman"/>
            <w:sz w:val="24"/>
            <w:szCs w:val="24"/>
          </w:rPr>
          <w:delText>3′</w:delText>
        </w:r>
        <w:r w:rsidR="003E0BB5" w:rsidRPr="00DA422B" w:rsidDel="006D4497">
          <w:rPr>
            <w:rFonts w:ascii="Times New Roman" w:hAnsi="Times New Roman" w:cs="Times New Roman"/>
            <w:sz w:val="24"/>
            <w:szCs w:val="24"/>
          </w:rPr>
          <w:delText xml:space="preserve"> downstream region solely used by only one </w:delText>
        </w:r>
        <w:r w:rsidR="000725DB" w:rsidRPr="00DA422B" w:rsidDel="006D4497">
          <w:rPr>
            <w:rFonts w:ascii="Times New Roman" w:hAnsi="Times New Roman" w:cs="Times New Roman"/>
            <w:sz w:val="24"/>
            <w:szCs w:val="24"/>
          </w:rPr>
          <w:delText>poly(A)</w:delText>
        </w:r>
        <w:r w:rsidR="003E0BB5" w:rsidRPr="00DA422B" w:rsidDel="006D4497">
          <w:rPr>
            <w:rFonts w:ascii="Times New Roman" w:hAnsi="Times New Roman" w:cs="Times New Roman"/>
            <w:sz w:val="24"/>
            <w:szCs w:val="24"/>
          </w:rPr>
          <w:delText xml:space="preserve"> isoform, respectively</w:delText>
        </w:r>
        <w:commentRangeEnd w:id="83"/>
        <w:r w:rsidR="003E0BB5" w:rsidRPr="00DA422B" w:rsidDel="006D4497">
          <w:rPr>
            <w:rFonts w:ascii="Times New Roman" w:hAnsi="Times New Roman" w:cs="Times New Roman"/>
            <w:sz w:val="24"/>
            <w:szCs w:val="24"/>
          </w:rPr>
          <w:commentReference w:id="83"/>
        </w:r>
        <w:r w:rsidR="003E0BB5" w:rsidRPr="00DA422B" w:rsidDel="006D4497">
          <w:rPr>
            <w:rFonts w:ascii="Times New Roman" w:hAnsi="Times New Roman" w:cs="Times New Roman"/>
            <w:sz w:val="24"/>
            <w:szCs w:val="24"/>
          </w:rPr>
          <w:delText>.</w:delText>
        </w:r>
      </w:del>
    </w:p>
    <w:p w14:paraId="385DDA37" w14:textId="77777777" w:rsidR="00A47BC8" w:rsidRPr="00DA422B" w:rsidRDefault="00A47BC8">
      <w:pPr>
        <w:rPr>
          <w:rFonts w:ascii="Times New Roman" w:hAnsi="Times New Roman" w:cs="Times New Roman"/>
          <w:sz w:val="24"/>
          <w:szCs w:val="24"/>
        </w:rPr>
      </w:pPr>
    </w:p>
    <w:p w14:paraId="03894E52" w14:textId="153EF2EB" w:rsidR="00A47BC8" w:rsidRPr="00DA422B" w:rsidRDefault="006D4497">
      <w:pPr>
        <w:rPr>
          <w:rFonts w:ascii="Times New Roman" w:hAnsi="Times New Roman" w:cs="Times New Roman"/>
          <w:sz w:val="24"/>
          <w:szCs w:val="24"/>
        </w:rPr>
      </w:pPr>
      <w:commentRangeStart w:id="84"/>
      <w:r>
        <w:rPr>
          <w:rFonts w:ascii="Times New Roman" w:hAnsi="Times New Roman" w:cs="Times New Roman"/>
          <w:sz w:val="24"/>
          <w:szCs w:val="24"/>
        </w:rPr>
        <w:lastRenderedPageBreak/>
        <w:t>Genes were sorted</w:t>
      </w:r>
      <w:r w:rsidR="003E0BB5" w:rsidRPr="00DA422B">
        <w:rPr>
          <w:rFonts w:ascii="Times New Roman" w:hAnsi="Times New Roman" w:cs="Times New Roman"/>
          <w:sz w:val="24"/>
          <w:szCs w:val="24"/>
        </w:rPr>
        <w:t xml:space="preserve"> by the FPKM-UQ (</w:t>
      </w:r>
      <w:r>
        <w:rPr>
          <w:rFonts w:ascii="Times New Roman" w:hAnsi="Times New Roman" w:cs="Times New Roman"/>
          <w:sz w:val="24"/>
          <w:szCs w:val="24"/>
        </w:rPr>
        <w:t>f</w:t>
      </w:r>
      <w:r w:rsidR="003E0BB5" w:rsidRPr="00DA422B">
        <w:rPr>
          <w:rFonts w:ascii="Times New Roman" w:hAnsi="Times New Roman" w:cs="Times New Roman"/>
          <w:sz w:val="24"/>
          <w:szCs w:val="24"/>
        </w:rPr>
        <w:t xml:space="preserve">ragments </w:t>
      </w:r>
      <w:r>
        <w:rPr>
          <w:rFonts w:ascii="Times New Roman" w:hAnsi="Times New Roman" w:cs="Times New Roman"/>
          <w:sz w:val="24"/>
          <w:szCs w:val="24"/>
        </w:rPr>
        <w:t>p</w:t>
      </w:r>
      <w:r w:rsidR="003E0BB5" w:rsidRPr="00DA422B">
        <w:rPr>
          <w:rFonts w:ascii="Times New Roman" w:hAnsi="Times New Roman" w:cs="Times New Roman"/>
          <w:sz w:val="24"/>
          <w:szCs w:val="24"/>
        </w:rPr>
        <w:t xml:space="preserve">er </w:t>
      </w:r>
      <w:proofErr w:type="spellStart"/>
      <w:r>
        <w:rPr>
          <w:rFonts w:ascii="Times New Roman" w:hAnsi="Times New Roman" w:cs="Times New Roman"/>
          <w:sz w:val="24"/>
          <w:szCs w:val="24"/>
        </w:rPr>
        <w:t>k</w:t>
      </w:r>
      <w:r w:rsidR="003E0BB5" w:rsidRPr="00DA422B">
        <w:rPr>
          <w:rFonts w:ascii="Times New Roman" w:hAnsi="Times New Roman" w:cs="Times New Roman"/>
          <w:sz w:val="24"/>
          <w:szCs w:val="24"/>
        </w:rPr>
        <w:t>ilobase</w:t>
      </w:r>
      <w:proofErr w:type="spellEnd"/>
      <w:r w:rsidR="003E0BB5" w:rsidRPr="00DA422B">
        <w:rPr>
          <w:rFonts w:ascii="Times New Roman" w:hAnsi="Times New Roman" w:cs="Times New Roman"/>
          <w:sz w:val="24"/>
          <w:szCs w:val="24"/>
        </w:rPr>
        <w:t xml:space="preserve"> of transcript per </w:t>
      </w:r>
      <w:r>
        <w:rPr>
          <w:rFonts w:ascii="Times New Roman" w:hAnsi="Times New Roman" w:cs="Times New Roman"/>
          <w:sz w:val="24"/>
          <w:szCs w:val="24"/>
        </w:rPr>
        <w:t>m</w:t>
      </w:r>
      <w:r w:rsidR="003E0BB5" w:rsidRPr="00DA422B">
        <w:rPr>
          <w:rFonts w:ascii="Times New Roman" w:hAnsi="Times New Roman" w:cs="Times New Roman"/>
          <w:sz w:val="24"/>
          <w:szCs w:val="24"/>
        </w:rPr>
        <w:t>illion mapped reads upper quartile</w:t>
      </w:r>
      <w:proofErr w:type="gramStart"/>
      <w:r w:rsidR="003E0BB5" w:rsidRPr="00DA422B">
        <w:rPr>
          <w:rFonts w:ascii="Times New Roman" w:hAnsi="Times New Roman" w:cs="Times New Roman"/>
          <w:sz w:val="24"/>
          <w:szCs w:val="24"/>
        </w:rPr>
        <w:t>)</w:t>
      </w:r>
      <w:r w:rsidRPr="006D4497">
        <w:rPr>
          <w:rFonts w:ascii="Times New Roman" w:hAnsi="Times New Roman" w:cs="Times New Roman"/>
          <w:sz w:val="24"/>
          <w:szCs w:val="24"/>
          <w:vertAlign w:val="superscript"/>
        </w:rPr>
        <w:t>(</w:t>
      </w:r>
      <w:proofErr w:type="gramEnd"/>
      <w:r w:rsidRPr="006D4497">
        <w:rPr>
          <w:rFonts w:ascii="Times New Roman" w:hAnsi="Times New Roman" w:cs="Times New Roman"/>
          <w:sz w:val="24"/>
          <w:szCs w:val="24"/>
          <w:vertAlign w:val="superscript"/>
        </w:rPr>
        <w:t xml:space="preserve">cite </w:t>
      </w:r>
      <w:proofErr w:type="spellStart"/>
      <w:r w:rsidRPr="006D4497">
        <w:rPr>
          <w:rFonts w:ascii="Times New Roman" w:hAnsi="Times New Roman" w:cs="Times New Roman"/>
          <w:sz w:val="24"/>
          <w:szCs w:val="24"/>
          <w:vertAlign w:val="superscript"/>
        </w:rPr>
        <w:t>Shahriyari</w:t>
      </w:r>
      <w:proofErr w:type="spellEnd"/>
      <w:r w:rsidRPr="006D4497">
        <w:rPr>
          <w:rFonts w:ascii="Times New Roman" w:hAnsi="Times New Roman" w:cs="Times New Roman"/>
          <w:sz w:val="24"/>
          <w:szCs w:val="24"/>
          <w:vertAlign w:val="superscript"/>
        </w:rPr>
        <w:t>, 2017)</w:t>
      </w:r>
      <w:r w:rsidR="003E0BB5" w:rsidRPr="006D4497">
        <w:rPr>
          <w:rFonts w:ascii="Times New Roman" w:hAnsi="Times New Roman" w:cs="Times New Roman"/>
          <w:sz w:val="24"/>
          <w:szCs w:val="24"/>
          <w:vertAlign w:val="superscript"/>
        </w:rPr>
        <w:t xml:space="preserve"> </w:t>
      </w:r>
      <w:r w:rsidR="003E0BB5" w:rsidRPr="00DA422B">
        <w:rPr>
          <w:rFonts w:ascii="Times New Roman" w:hAnsi="Times New Roman" w:cs="Times New Roman"/>
          <w:sz w:val="24"/>
          <w:szCs w:val="24"/>
        </w:rPr>
        <w:t>value</w:t>
      </w:r>
      <w:r w:rsidR="00932551">
        <w:rPr>
          <w:rFonts w:ascii="Times New Roman" w:hAnsi="Times New Roman" w:cs="Times New Roman"/>
          <w:sz w:val="24"/>
          <w:szCs w:val="24"/>
        </w:rPr>
        <w:t>s</w:t>
      </w:r>
      <w:r w:rsidR="003E0BB5" w:rsidRPr="00DA422B">
        <w:rPr>
          <w:rFonts w:ascii="Times New Roman" w:hAnsi="Times New Roman" w:cs="Times New Roman"/>
          <w:sz w:val="24"/>
          <w:szCs w:val="24"/>
        </w:rPr>
        <w:t xml:space="preserve"> available from </w:t>
      </w:r>
      <w:r>
        <w:rPr>
          <w:rFonts w:ascii="Times New Roman" w:hAnsi="Times New Roman" w:cs="Times New Roman"/>
          <w:sz w:val="24"/>
          <w:szCs w:val="24"/>
        </w:rPr>
        <w:t xml:space="preserve">the </w:t>
      </w:r>
      <w:r w:rsidR="003E0BB5" w:rsidRPr="00DA422B">
        <w:rPr>
          <w:rFonts w:ascii="Times New Roman" w:hAnsi="Times New Roman" w:cs="Times New Roman"/>
          <w:sz w:val="24"/>
          <w:szCs w:val="24"/>
        </w:rPr>
        <w:t>National Cancer Institute Genomic Data Commons</w:t>
      </w:r>
      <w:r w:rsidR="00932551">
        <w:rPr>
          <w:rFonts w:ascii="Times New Roman" w:hAnsi="Times New Roman" w:cs="Times New Roman"/>
          <w:sz w:val="24"/>
          <w:szCs w:val="24"/>
        </w:rPr>
        <w:t>.</w:t>
      </w:r>
      <w:r w:rsidR="003E0BB5" w:rsidRPr="00DA422B">
        <w:rPr>
          <w:rFonts w:ascii="Times New Roman" w:hAnsi="Times New Roman" w:cs="Times New Roman"/>
          <w:sz w:val="24"/>
          <w:szCs w:val="24"/>
        </w:rPr>
        <w:t xml:space="preserve"> and considered the </w:t>
      </w:r>
      <w:commentRangeStart w:id="85"/>
      <w:r w:rsidR="003E0BB5" w:rsidRPr="00DA422B">
        <w:rPr>
          <w:rFonts w:ascii="Times New Roman" w:hAnsi="Times New Roman" w:cs="Times New Roman"/>
          <w:sz w:val="24"/>
          <w:szCs w:val="24"/>
        </w:rPr>
        <w:t>genes confidently expressed</w:t>
      </w:r>
      <w:commentRangeEnd w:id="85"/>
      <w:r w:rsidR="00080E2E">
        <w:rPr>
          <w:rStyle w:val="CommentReference"/>
        </w:rPr>
        <w:commentReference w:id="85"/>
      </w:r>
      <w:r w:rsidR="003E0BB5" w:rsidRPr="00DA422B">
        <w:rPr>
          <w:rFonts w:ascii="Times New Roman" w:hAnsi="Times New Roman" w:cs="Times New Roman"/>
          <w:sz w:val="24"/>
          <w:szCs w:val="24"/>
        </w:rPr>
        <w:t xml:space="preserve">. </w:t>
      </w:r>
      <w:r>
        <w:rPr>
          <w:rFonts w:ascii="Times New Roman" w:hAnsi="Times New Roman" w:cs="Times New Roman"/>
          <w:sz w:val="24"/>
          <w:szCs w:val="24"/>
        </w:rPr>
        <w:t>The top 8,000 genes underwent</w:t>
      </w:r>
      <w:r w:rsidR="00EF7F90">
        <w:rPr>
          <w:rFonts w:ascii="Times New Roman" w:hAnsi="Times New Roman" w:cs="Times New Roman"/>
          <w:sz w:val="24"/>
          <w:szCs w:val="24"/>
        </w:rPr>
        <w:t xml:space="preserve"> further analysis. </w:t>
      </w:r>
      <w:commentRangeEnd w:id="84"/>
      <w:r w:rsidR="00080E2E">
        <w:rPr>
          <w:rStyle w:val="CommentReference"/>
        </w:rPr>
        <w:commentReference w:id="84"/>
      </w:r>
      <w:del w:id="86" w:author="Abrash, Elizabeth" w:date="2019-05-15T12:18:00Z">
        <w:r w:rsidR="00EF7F90" w:rsidDel="00080E2E">
          <w:rPr>
            <w:rFonts w:ascii="Times New Roman" w:hAnsi="Times New Roman" w:cs="Times New Roman"/>
            <w:sz w:val="24"/>
            <w:szCs w:val="24"/>
          </w:rPr>
          <w:delText>Relative pAS usage</w:delText>
        </w:r>
        <w:r w:rsidR="003E0BB5" w:rsidRPr="00DA422B" w:rsidDel="00080E2E">
          <w:rPr>
            <w:rFonts w:ascii="Times New Roman" w:hAnsi="Times New Roman" w:cs="Times New Roman"/>
            <w:sz w:val="24"/>
            <w:szCs w:val="24"/>
          </w:rPr>
          <w:delText xml:space="preserve"> was directly estimated from the ratio of the read depth between the pair of the genomic region in TCGA mRNA-seq BAM files. </w:delText>
        </w:r>
      </w:del>
      <w:r w:rsidR="003E0BB5" w:rsidRPr="00DA422B">
        <w:rPr>
          <w:rFonts w:ascii="Times New Roman" w:hAnsi="Times New Roman" w:cs="Times New Roman"/>
          <w:sz w:val="24"/>
          <w:szCs w:val="24"/>
        </w:rPr>
        <w:t xml:space="preserve">Cases in which the mean depth in the </w:t>
      </w:r>
      <w:r w:rsidR="00080E2E">
        <w:rPr>
          <w:rFonts w:ascii="Times New Roman" w:hAnsi="Times New Roman" w:cs="Times New Roman"/>
          <w:sz w:val="24"/>
          <w:szCs w:val="24"/>
        </w:rPr>
        <w:t>unique</w:t>
      </w:r>
      <w:r w:rsidR="003E0BB5" w:rsidRPr="00DA422B">
        <w:rPr>
          <w:rFonts w:ascii="Times New Roman" w:hAnsi="Times New Roman" w:cs="Times New Roman"/>
          <w:sz w:val="24"/>
          <w:szCs w:val="24"/>
        </w:rPr>
        <w:t xml:space="preserve"> region is greater than the common</w:t>
      </w:r>
      <w:r w:rsidR="00080E2E">
        <w:rPr>
          <w:rFonts w:ascii="Times New Roman" w:hAnsi="Times New Roman" w:cs="Times New Roman"/>
          <w:sz w:val="24"/>
          <w:szCs w:val="24"/>
        </w:rPr>
        <w:t xml:space="preserve"> region</w:t>
      </w:r>
      <w:r w:rsidR="003E0BB5" w:rsidRPr="00DA422B">
        <w:rPr>
          <w:rFonts w:ascii="Times New Roman" w:hAnsi="Times New Roman" w:cs="Times New Roman"/>
          <w:sz w:val="24"/>
          <w:szCs w:val="24"/>
        </w:rPr>
        <w:t xml:space="preserve"> were excluded from further analysis.</w:t>
      </w:r>
    </w:p>
    <w:p w14:paraId="458E4734" w14:textId="77777777" w:rsidR="00A47BC8" w:rsidRPr="00DA422B" w:rsidRDefault="00A47BC8">
      <w:pPr>
        <w:rPr>
          <w:rFonts w:ascii="Times New Roman" w:hAnsi="Times New Roman" w:cs="Times New Roman"/>
          <w:sz w:val="24"/>
          <w:szCs w:val="24"/>
        </w:rPr>
      </w:pPr>
    </w:p>
    <w:p w14:paraId="7E4E5E31" w14:textId="3A964BBD" w:rsidR="00A47BC8" w:rsidRPr="00DA422B" w:rsidRDefault="003E0BB5">
      <w:pPr>
        <w:rPr>
          <w:rFonts w:ascii="Times New Roman" w:hAnsi="Times New Roman" w:cs="Times New Roman"/>
          <w:b/>
          <w:sz w:val="24"/>
          <w:szCs w:val="24"/>
        </w:rPr>
      </w:pPr>
      <w:r w:rsidRPr="00DA422B">
        <w:rPr>
          <w:rFonts w:ascii="Times New Roman" w:hAnsi="Times New Roman" w:cs="Times New Roman"/>
          <w:b/>
          <w:sz w:val="24"/>
          <w:szCs w:val="24"/>
        </w:rPr>
        <w:t xml:space="preserve">Normalization of DNA methylation </w:t>
      </w:r>
      <w:r w:rsidR="00267481">
        <w:rPr>
          <w:rFonts w:ascii="Times New Roman" w:hAnsi="Times New Roman" w:cs="Times New Roman"/>
          <w:b/>
          <w:sz w:val="24"/>
          <w:szCs w:val="24"/>
        </w:rPr>
        <w:t>β</w:t>
      </w:r>
      <w:r w:rsidRPr="00DA422B">
        <w:rPr>
          <w:rFonts w:ascii="Times New Roman" w:hAnsi="Times New Roman" w:cs="Times New Roman"/>
          <w:b/>
          <w:sz w:val="24"/>
          <w:szCs w:val="24"/>
        </w:rPr>
        <w:t>-values</w:t>
      </w:r>
    </w:p>
    <w:p w14:paraId="1F8088DF" w14:textId="2FDDF4F1" w:rsidR="00A47BC8" w:rsidRPr="00DA422B" w:rsidRDefault="003E0BB5">
      <w:pPr>
        <w:rPr>
          <w:rFonts w:ascii="Times New Roman" w:hAnsi="Times New Roman" w:cs="Times New Roman"/>
          <w:sz w:val="24"/>
          <w:szCs w:val="24"/>
        </w:rPr>
      </w:pPr>
      <w:r w:rsidRPr="00DA422B">
        <w:rPr>
          <w:rFonts w:ascii="Times New Roman" w:hAnsi="Times New Roman" w:cs="Times New Roman"/>
          <w:sz w:val="24"/>
          <w:szCs w:val="24"/>
        </w:rPr>
        <w:t>Among</w:t>
      </w:r>
      <w:del w:id="87" w:author="Abrash, Elizabeth" w:date="2019-05-15T13:06:00Z">
        <w:r w:rsidRPr="00DA422B" w:rsidDel="00932551">
          <w:rPr>
            <w:rFonts w:ascii="Times New Roman" w:hAnsi="Times New Roman" w:cs="Times New Roman"/>
            <w:sz w:val="24"/>
            <w:szCs w:val="24"/>
          </w:rPr>
          <w:delText xml:space="preserve"> average</w:delText>
        </w:r>
      </w:del>
      <w:r w:rsidRPr="00DA422B">
        <w:rPr>
          <w:rFonts w:ascii="Times New Roman" w:hAnsi="Times New Roman" w:cs="Times New Roman"/>
          <w:sz w:val="24"/>
          <w:szCs w:val="24"/>
        </w:rPr>
        <w:t xml:space="preserve"> 485,000 CpG sites reported in the m</w:t>
      </w:r>
      <w:r w:rsidR="00EF7F90">
        <w:rPr>
          <w:rFonts w:ascii="Times New Roman" w:hAnsi="Times New Roman" w:cs="Times New Roman"/>
          <w:sz w:val="24"/>
          <w:szCs w:val="24"/>
        </w:rPr>
        <w:t>ethylation array, approximately</w:t>
      </w:r>
      <w:r w:rsidRPr="00DA422B">
        <w:rPr>
          <w:rFonts w:ascii="Times New Roman" w:hAnsi="Times New Roman" w:cs="Times New Roman"/>
          <w:sz w:val="24"/>
          <w:szCs w:val="24"/>
        </w:rPr>
        <w:t xml:space="preserve"> 400,000 probes have </w:t>
      </w:r>
      <w:commentRangeStart w:id="88"/>
      <w:r w:rsidRPr="00DA422B">
        <w:rPr>
          <w:rFonts w:ascii="Times New Roman" w:hAnsi="Times New Roman" w:cs="Times New Roman"/>
          <w:sz w:val="24"/>
          <w:szCs w:val="24"/>
        </w:rPr>
        <w:t xml:space="preserve">valid </w:t>
      </w:r>
      <w:r w:rsidR="00267481">
        <w:rPr>
          <w:rFonts w:ascii="Times New Roman" w:hAnsi="Times New Roman" w:cs="Times New Roman"/>
          <w:sz w:val="24"/>
          <w:szCs w:val="24"/>
        </w:rPr>
        <w:t>β</w:t>
      </w:r>
      <w:r w:rsidRPr="00DA422B">
        <w:rPr>
          <w:rFonts w:ascii="Times New Roman" w:hAnsi="Times New Roman" w:cs="Times New Roman"/>
          <w:sz w:val="24"/>
          <w:szCs w:val="24"/>
        </w:rPr>
        <w:t xml:space="preserve"> </w:t>
      </w:r>
      <w:commentRangeEnd w:id="88"/>
      <w:r w:rsidR="00080E2E">
        <w:rPr>
          <w:rStyle w:val="CommentReference"/>
        </w:rPr>
        <w:commentReference w:id="88"/>
      </w:r>
      <w:r w:rsidRPr="00DA422B">
        <w:rPr>
          <w:rFonts w:ascii="Times New Roman" w:hAnsi="Times New Roman" w:cs="Times New Roman"/>
          <w:sz w:val="24"/>
          <w:szCs w:val="24"/>
        </w:rPr>
        <w:t xml:space="preserve">(i.e., methylation fraction) values. </w:t>
      </w:r>
      <w:del w:id="89" w:author="Abrash, Elizabeth" w:date="2019-05-15T12:22:00Z">
        <w:r w:rsidRPr="00DA422B" w:rsidDel="00267481">
          <w:rPr>
            <w:rFonts w:ascii="Times New Roman" w:hAnsi="Times New Roman" w:cs="Times New Roman"/>
            <w:sz w:val="24"/>
            <w:szCs w:val="24"/>
          </w:rPr>
          <w:delText>In order to correct the technical issues caused by the Illumina type 2 probe, we used t</w:delText>
        </w:r>
      </w:del>
      <w:ins w:id="90" w:author="Abrash, Elizabeth" w:date="2019-05-15T12:22:00Z">
        <w:r w:rsidR="00267481">
          <w:rPr>
            <w:rFonts w:ascii="Times New Roman" w:hAnsi="Times New Roman" w:cs="Times New Roman"/>
            <w:sz w:val="24"/>
            <w:szCs w:val="24"/>
          </w:rPr>
          <w:t>T</w:t>
        </w:r>
      </w:ins>
      <w:r w:rsidRPr="00DA422B">
        <w:rPr>
          <w:rFonts w:ascii="Times New Roman" w:hAnsi="Times New Roman" w:cs="Times New Roman"/>
          <w:sz w:val="24"/>
          <w:szCs w:val="24"/>
        </w:rPr>
        <w:t xml:space="preserve">he </w:t>
      </w:r>
      <w:r w:rsidR="00267481">
        <w:rPr>
          <w:rFonts w:ascii="Times New Roman" w:hAnsi="Times New Roman" w:cs="Times New Roman"/>
          <w:sz w:val="24"/>
          <w:szCs w:val="24"/>
        </w:rPr>
        <w:t>β</w:t>
      </w:r>
      <w:r w:rsidRPr="00DA422B">
        <w:rPr>
          <w:rFonts w:ascii="Times New Roman" w:hAnsi="Times New Roman" w:cs="Times New Roman"/>
          <w:sz w:val="24"/>
          <w:szCs w:val="24"/>
        </w:rPr>
        <w:t xml:space="preserve"> mixture quantile dilation </w:t>
      </w:r>
      <w:proofErr w:type="gramStart"/>
      <w:r w:rsidRPr="00DA422B">
        <w:rPr>
          <w:rFonts w:ascii="Times New Roman" w:hAnsi="Times New Roman" w:cs="Times New Roman"/>
          <w:sz w:val="24"/>
          <w:szCs w:val="24"/>
        </w:rPr>
        <w:t>method</w:t>
      </w:r>
      <w:r w:rsidR="00AE0284" w:rsidRPr="00AE0284">
        <w:rPr>
          <w:rFonts w:ascii="Times New Roman" w:hAnsi="Times New Roman" w:cs="Times New Roman"/>
          <w:sz w:val="24"/>
          <w:szCs w:val="24"/>
          <w:vertAlign w:val="superscript"/>
        </w:rPr>
        <w:t>(</w:t>
      </w:r>
      <w:proofErr w:type="gramEnd"/>
      <w:r w:rsidR="00AE0284" w:rsidRPr="00AE0284">
        <w:rPr>
          <w:rFonts w:ascii="Times New Roman" w:hAnsi="Times New Roman" w:cs="Times New Roman"/>
          <w:sz w:val="24"/>
          <w:szCs w:val="24"/>
          <w:vertAlign w:val="superscript"/>
        </w:rPr>
        <w:t xml:space="preserve">cite </w:t>
      </w:r>
      <w:proofErr w:type="spellStart"/>
      <w:r w:rsidR="00AE0284" w:rsidRPr="00AE0284">
        <w:rPr>
          <w:rFonts w:ascii="Times New Roman" w:hAnsi="Times New Roman" w:cs="Times New Roman"/>
          <w:sz w:val="24"/>
          <w:szCs w:val="24"/>
          <w:vertAlign w:val="superscript"/>
        </w:rPr>
        <w:t>Teschendorff</w:t>
      </w:r>
      <w:proofErr w:type="spellEnd"/>
      <w:r w:rsidR="00AE0284" w:rsidRPr="00AE0284">
        <w:rPr>
          <w:rFonts w:ascii="Times New Roman" w:hAnsi="Times New Roman" w:cs="Times New Roman"/>
          <w:sz w:val="24"/>
          <w:szCs w:val="24"/>
          <w:vertAlign w:val="superscript"/>
        </w:rPr>
        <w:t xml:space="preserve"> et al, 2012)</w:t>
      </w:r>
      <w:r w:rsidRPr="00DA422B">
        <w:rPr>
          <w:rFonts w:ascii="Times New Roman" w:hAnsi="Times New Roman" w:cs="Times New Roman"/>
          <w:sz w:val="24"/>
          <w:szCs w:val="24"/>
        </w:rPr>
        <w:t xml:space="preserve"> </w:t>
      </w:r>
      <w:ins w:id="91" w:author="Abrash, Elizabeth" w:date="2019-05-15T12:22:00Z">
        <w:r w:rsidR="00267481">
          <w:rPr>
            <w:rFonts w:ascii="Times New Roman" w:hAnsi="Times New Roman" w:cs="Times New Roman"/>
            <w:sz w:val="24"/>
            <w:szCs w:val="24"/>
          </w:rPr>
          <w:t xml:space="preserve">was used </w:t>
        </w:r>
      </w:ins>
      <w:r w:rsidRPr="00DA422B">
        <w:rPr>
          <w:rFonts w:ascii="Times New Roman" w:hAnsi="Times New Roman" w:cs="Times New Roman"/>
          <w:sz w:val="24"/>
          <w:szCs w:val="24"/>
        </w:rPr>
        <w:t>to obtain a normalized methylation value at each CpG site.</w:t>
      </w:r>
      <w:r w:rsidRPr="00DA422B">
        <w:rPr>
          <w:rFonts w:ascii="Times New Roman" w:hAnsi="Times New Roman" w:cs="Times New Roman"/>
          <w:sz w:val="24"/>
          <w:szCs w:val="24"/>
        </w:rPr>
        <w:commentReference w:id="92"/>
      </w:r>
    </w:p>
    <w:p w14:paraId="210F8B49" w14:textId="77777777" w:rsidR="00A47BC8" w:rsidRPr="00DA422B" w:rsidRDefault="00A47BC8">
      <w:pPr>
        <w:rPr>
          <w:rFonts w:ascii="Times New Roman" w:hAnsi="Times New Roman" w:cs="Times New Roman"/>
          <w:sz w:val="24"/>
          <w:szCs w:val="24"/>
        </w:rPr>
      </w:pPr>
    </w:p>
    <w:p w14:paraId="6C5F32CE" w14:textId="1A926B95" w:rsidR="00A47BC8" w:rsidRPr="00DA422B" w:rsidRDefault="003E0BB5">
      <w:pPr>
        <w:rPr>
          <w:rFonts w:ascii="Times New Roman" w:hAnsi="Times New Roman" w:cs="Times New Roman"/>
          <w:b/>
          <w:sz w:val="24"/>
          <w:szCs w:val="24"/>
        </w:rPr>
      </w:pPr>
      <w:r w:rsidRPr="00DA422B">
        <w:rPr>
          <w:rFonts w:ascii="Times New Roman" w:hAnsi="Times New Roman" w:cs="Times New Roman"/>
          <w:b/>
          <w:sz w:val="24"/>
          <w:szCs w:val="24"/>
        </w:rPr>
        <w:t xml:space="preserve">Correlation between predicted </w:t>
      </w:r>
      <w:proofErr w:type="gramStart"/>
      <w:r w:rsidR="000725DB" w:rsidRPr="00DA422B">
        <w:rPr>
          <w:rFonts w:ascii="Times New Roman" w:hAnsi="Times New Roman" w:cs="Times New Roman"/>
          <w:b/>
          <w:sz w:val="24"/>
          <w:szCs w:val="24"/>
        </w:rPr>
        <w:t>poly(</w:t>
      </w:r>
      <w:proofErr w:type="gramEnd"/>
      <w:r w:rsidR="000725DB" w:rsidRPr="00DA422B">
        <w:rPr>
          <w:rFonts w:ascii="Times New Roman" w:hAnsi="Times New Roman" w:cs="Times New Roman"/>
          <w:b/>
          <w:sz w:val="24"/>
          <w:szCs w:val="24"/>
        </w:rPr>
        <w:t>A)</w:t>
      </w:r>
      <w:r w:rsidRPr="00DA422B">
        <w:rPr>
          <w:rFonts w:ascii="Times New Roman" w:hAnsi="Times New Roman" w:cs="Times New Roman"/>
          <w:b/>
          <w:sz w:val="24"/>
          <w:szCs w:val="24"/>
        </w:rPr>
        <w:t xml:space="preserve"> usage ratio and CG methylation rate</w:t>
      </w:r>
    </w:p>
    <w:p w14:paraId="1B2CE706" w14:textId="03634312" w:rsidR="00A47BC8" w:rsidRPr="00DA422B" w:rsidRDefault="00AE0284">
      <w:pPr>
        <w:rPr>
          <w:rFonts w:ascii="Times New Roman" w:hAnsi="Times New Roman" w:cs="Times New Roman"/>
          <w:sz w:val="24"/>
          <w:szCs w:val="24"/>
        </w:rPr>
      </w:pPr>
      <w:del w:id="93" w:author="Abrash, Elizabeth" w:date="2019-05-15T12:30:00Z">
        <w:r w:rsidDel="00267481">
          <w:rPr>
            <w:rFonts w:ascii="Times New Roman" w:hAnsi="Times New Roman" w:cs="Times New Roman"/>
            <w:sz w:val="24"/>
            <w:szCs w:val="24"/>
          </w:rPr>
          <w:delText xml:space="preserve">Only </w:delText>
        </w:r>
        <w:commentRangeStart w:id="94"/>
        <w:commentRangeStart w:id="95"/>
        <w:r w:rsidR="003E0BB5" w:rsidRPr="00DA422B" w:rsidDel="00267481">
          <w:rPr>
            <w:rFonts w:ascii="Times New Roman" w:hAnsi="Times New Roman" w:cs="Times New Roman"/>
            <w:sz w:val="24"/>
            <w:szCs w:val="24"/>
          </w:rPr>
          <w:delText>s</w:delText>
        </w:r>
        <w:r w:rsidDel="00267481">
          <w:rPr>
            <w:rFonts w:ascii="Times New Roman" w:hAnsi="Times New Roman" w:cs="Times New Roman"/>
            <w:sz w:val="24"/>
            <w:szCs w:val="24"/>
          </w:rPr>
          <w:delText>amples</w:delText>
        </w:r>
        <w:commentRangeEnd w:id="95"/>
        <w:r w:rsidR="00267481" w:rsidDel="00267481">
          <w:rPr>
            <w:rStyle w:val="CommentReference"/>
          </w:rPr>
          <w:commentReference w:id="95"/>
        </w:r>
        <w:r w:rsidDel="00267481">
          <w:rPr>
            <w:rFonts w:ascii="Times New Roman" w:hAnsi="Times New Roman" w:cs="Times New Roman"/>
            <w:sz w:val="24"/>
            <w:szCs w:val="24"/>
          </w:rPr>
          <w:delText xml:space="preserve"> with</w:delText>
        </w:r>
        <w:r w:rsidR="003E0BB5" w:rsidRPr="00DA422B" w:rsidDel="00267481">
          <w:rPr>
            <w:rFonts w:ascii="Times New Roman" w:hAnsi="Times New Roman" w:cs="Times New Roman"/>
            <w:sz w:val="24"/>
            <w:szCs w:val="24"/>
          </w:rPr>
          <w:delText xml:space="preserve"> both </w:delText>
        </w:r>
      </w:del>
      <w:del w:id="96" w:author="Abrash, Elizabeth" w:date="2019-05-15T12:27:00Z">
        <w:r w:rsidR="003E0BB5" w:rsidRPr="00DA422B" w:rsidDel="00267481">
          <w:rPr>
            <w:rFonts w:ascii="Times New Roman" w:hAnsi="Times New Roman" w:cs="Times New Roman"/>
            <w:sz w:val="24"/>
            <w:szCs w:val="24"/>
          </w:rPr>
          <w:delText>beta</w:delText>
        </w:r>
      </w:del>
      <w:del w:id="97" w:author="Abrash, Elizabeth" w:date="2019-05-15T12:30:00Z">
        <w:r w:rsidR="003E0BB5" w:rsidRPr="00DA422B" w:rsidDel="00267481">
          <w:rPr>
            <w:rFonts w:ascii="Times New Roman" w:hAnsi="Times New Roman" w:cs="Times New Roman"/>
            <w:sz w:val="24"/>
            <w:szCs w:val="24"/>
          </w:rPr>
          <w:delText xml:space="preserve"> values and </w:delText>
        </w:r>
        <w:r w:rsidR="000725DB" w:rsidRPr="00DA422B" w:rsidDel="00267481">
          <w:rPr>
            <w:rFonts w:ascii="Times New Roman" w:hAnsi="Times New Roman" w:cs="Times New Roman"/>
            <w:sz w:val="24"/>
            <w:szCs w:val="24"/>
          </w:rPr>
          <w:delText>poly(A)</w:delText>
        </w:r>
        <w:r w:rsidDel="00267481">
          <w:rPr>
            <w:rFonts w:ascii="Times New Roman" w:hAnsi="Times New Roman" w:cs="Times New Roman"/>
            <w:sz w:val="24"/>
            <w:szCs w:val="24"/>
          </w:rPr>
          <w:delText xml:space="preserve"> usage available were </w:delText>
        </w:r>
        <w:r w:rsidR="003E0BB5" w:rsidRPr="00DA422B" w:rsidDel="00267481">
          <w:rPr>
            <w:rFonts w:ascii="Times New Roman" w:hAnsi="Times New Roman" w:cs="Times New Roman"/>
            <w:sz w:val="24"/>
            <w:szCs w:val="24"/>
          </w:rPr>
          <w:delText xml:space="preserve">considered. </w:delText>
        </w:r>
      </w:del>
      <w:r>
        <w:rPr>
          <w:rFonts w:ascii="Times New Roman" w:hAnsi="Times New Roman" w:cs="Times New Roman"/>
          <w:sz w:val="24"/>
          <w:szCs w:val="24"/>
        </w:rPr>
        <w:t>A normalized methylation rate was</w:t>
      </w:r>
      <w:r w:rsidR="003E0BB5" w:rsidRPr="00DA422B">
        <w:rPr>
          <w:rFonts w:ascii="Times New Roman" w:hAnsi="Times New Roman" w:cs="Times New Roman"/>
          <w:sz w:val="24"/>
          <w:szCs w:val="24"/>
        </w:rPr>
        <w:t xml:space="preserve"> defined at each CG site</w:t>
      </w:r>
      <w:r w:rsidR="00267481">
        <w:rPr>
          <w:rFonts w:ascii="Times New Roman" w:hAnsi="Times New Roman" w:cs="Times New Roman"/>
          <w:sz w:val="24"/>
          <w:szCs w:val="24"/>
        </w:rPr>
        <w:t>.</w:t>
      </w:r>
      <w:r w:rsidR="003E0BB5" w:rsidRPr="00DA422B">
        <w:rPr>
          <w:rFonts w:ascii="Times New Roman" w:hAnsi="Times New Roman" w:cs="Times New Roman"/>
          <w:sz w:val="24"/>
          <w:szCs w:val="24"/>
        </w:rPr>
        <w:t xml:space="preserve"> </w:t>
      </w:r>
      <w:r w:rsidR="00267481">
        <w:rPr>
          <w:rFonts w:ascii="Times New Roman" w:hAnsi="Times New Roman" w:cs="Times New Roman"/>
          <w:sz w:val="24"/>
          <w:szCs w:val="24"/>
        </w:rPr>
        <w:t xml:space="preserve">Predicted pAS usage </w:t>
      </w:r>
      <w:r>
        <w:rPr>
          <w:rFonts w:ascii="Times New Roman" w:hAnsi="Times New Roman" w:cs="Times New Roman"/>
          <w:sz w:val="24"/>
          <w:szCs w:val="24"/>
        </w:rPr>
        <w:t>was</w:t>
      </w:r>
      <w:r w:rsidR="003E0BB5" w:rsidRPr="00DA422B">
        <w:rPr>
          <w:rFonts w:ascii="Times New Roman" w:hAnsi="Times New Roman" w:cs="Times New Roman"/>
          <w:sz w:val="24"/>
          <w:szCs w:val="24"/>
        </w:rPr>
        <w:t xml:space="preserve"> defined at a gene </w:t>
      </w:r>
      <w:del w:id="98" w:author="Abrash, Elizabeth" w:date="2019-05-15T12:28:00Z">
        <w:r w:rsidR="003E0BB5" w:rsidRPr="00DA422B" w:rsidDel="00267481">
          <w:rPr>
            <w:rFonts w:ascii="Times New Roman" w:hAnsi="Times New Roman" w:cs="Times New Roman"/>
            <w:sz w:val="24"/>
            <w:szCs w:val="24"/>
          </w:rPr>
          <w:delText>(or pair of genomic regions defined in the Section, “</w:delText>
        </w:r>
        <w:r w:rsidR="003E0BB5" w:rsidRPr="00DA422B" w:rsidDel="00267481">
          <w:rPr>
            <w:rFonts w:ascii="Times New Roman" w:hAnsi="Times New Roman" w:cs="Times New Roman"/>
            <w:b/>
            <w:sz w:val="24"/>
            <w:szCs w:val="24"/>
          </w:rPr>
          <w:delText xml:space="preserve">Predicting </w:delText>
        </w:r>
        <w:r w:rsidR="000725DB" w:rsidRPr="00DA422B" w:rsidDel="00267481">
          <w:rPr>
            <w:rFonts w:ascii="Times New Roman" w:hAnsi="Times New Roman" w:cs="Times New Roman"/>
            <w:b/>
            <w:sz w:val="24"/>
            <w:szCs w:val="24"/>
          </w:rPr>
          <w:delText>poly(A)</w:delText>
        </w:r>
        <w:r w:rsidR="003E0BB5" w:rsidRPr="00DA422B" w:rsidDel="00267481">
          <w:rPr>
            <w:rFonts w:ascii="Times New Roman" w:hAnsi="Times New Roman" w:cs="Times New Roman"/>
            <w:b/>
            <w:sz w:val="24"/>
            <w:szCs w:val="24"/>
          </w:rPr>
          <w:delText xml:space="preserve"> usage in TCGA RNA-seq data based on our colon cancer cell line model”</w:delText>
        </w:r>
        <w:r w:rsidR="003E0BB5" w:rsidRPr="00DA422B" w:rsidDel="00267481">
          <w:rPr>
            <w:rFonts w:ascii="Times New Roman" w:hAnsi="Times New Roman" w:cs="Times New Roman"/>
            <w:sz w:val="24"/>
            <w:szCs w:val="24"/>
          </w:rPr>
          <w:delText>)</w:delText>
        </w:r>
      </w:del>
      <w:del w:id="99" w:author="Abrash, Elizabeth" w:date="2019-05-15T12:47:00Z">
        <w:r w:rsidR="003E0BB5" w:rsidRPr="00DA422B" w:rsidDel="007C2166">
          <w:rPr>
            <w:rFonts w:ascii="Times New Roman" w:hAnsi="Times New Roman" w:cs="Times New Roman"/>
            <w:sz w:val="24"/>
            <w:szCs w:val="24"/>
          </w:rPr>
          <w:delText xml:space="preserve"> </w:delText>
        </w:r>
      </w:del>
      <w:del w:id="100" w:author="Abrash, Elizabeth" w:date="2019-05-15T12:29:00Z">
        <w:r w:rsidR="003E0BB5" w:rsidRPr="00DA422B" w:rsidDel="00267481">
          <w:rPr>
            <w:rFonts w:ascii="Times New Roman" w:hAnsi="Times New Roman" w:cs="Times New Roman"/>
            <w:sz w:val="24"/>
            <w:szCs w:val="24"/>
          </w:rPr>
          <w:delText xml:space="preserve">which </w:delText>
        </w:r>
      </w:del>
      <w:ins w:id="101" w:author="Abrash, Elizabeth" w:date="2019-05-15T12:29:00Z">
        <w:r w:rsidR="00267481">
          <w:rPr>
            <w:rFonts w:ascii="Times New Roman" w:hAnsi="Times New Roman" w:cs="Times New Roman"/>
            <w:sz w:val="24"/>
            <w:szCs w:val="24"/>
          </w:rPr>
          <w:t>containing</w:t>
        </w:r>
        <w:r w:rsidR="00267481" w:rsidRPr="00DA422B">
          <w:rPr>
            <w:rFonts w:ascii="Times New Roman" w:hAnsi="Times New Roman" w:cs="Times New Roman"/>
            <w:sz w:val="24"/>
            <w:szCs w:val="24"/>
          </w:rPr>
          <w:t xml:space="preserve"> </w:t>
        </w:r>
      </w:ins>
      <w:r w:rsidR="003E0BB5" w:rsidRPr="00DA422B">
        <w:rPr>
          <w:rFonts w:ascii="Times New Roman" w:hAnsi="Times New Roman" w:cs="Times New Roman"/>
          <w:sz w:val="24"/>
          <w:szCs w:val="24"/>
        </w:rPr>
        <w:t>the CG site</w:t>
      </w:r>
      <w:r>
        <w:rPr>
          <w:rFonts w:ascii="Times New Roman" w:hAnsi="Times New Roman" w:cs="Times New Roman"/>
          <w:sz w:val="24"/>
          <w:szCs w:val="24"/>
        </w:rPr>
        <w:t xml:space="preserve"> </w:t>
      </w:r>
      <w:del w:id="102" w:author="Abrash, Elizabeth" w:date="2019-05-15T12:29:00Z">
        <w:r w:rsidDel="00267481">
          <w:rPr>
            <w:rFonts w:ascii="Times New Roman" w:hAnsi="Times New Roman" w:cs="Times New Roman"/>
            <w:sz w:val="24"/>
            <w:szCs w:val="24"/>
          </w:rPr>
          <w:delText>was</w:delText>
        </w:r>
        <w:r w:rsidR="003E0BB5" w:rsidRPr="00DA422B" w:rsidDel="00267481">
          <w:rPr>
            <w:rFonts w:ascii="Times New Roman" w:hAnsi="Times New Roman" w:cs="Times New Roman"/>
            <w:sz w:val="24"/>
            <w:szCs w:val="24"/>
          </w:rPr>
          <w:delText xml:space="preserve"> included in a region between the transcript start and end position </w:delText>
        </w:r>
      </w:del>
      <w:del w:id="103" w:author="Abrash, Elizabeth" w:date="2019-05-15T12:28:00Z">
        <w:r w:rsidR="003E0BB5" w:rsidRPr="00DA422B" w:rsidDel="00267481">
          <w:rPr>
            <w:rFonts w:ascii="Times New Roman" w:hAnsi="Times New Roman" w:cs="Times New Roman"/>
            <w:sz w:val="24"/>
            <w:szCs w:val="24"/>
          </w:rPr>
          <w:delText xml:space="preserve">with </w:delText>
        </w:r>
      </w:del>
      <w:r w:rsidR="00267481">
        <w:rPr>
          <w:rFonts w:ascii="Times New Roman" w:hAnsi="Times New Roman" w:cs="Times New Roman"/>
          <w:sz w:val="24"/>
          <w:szCs w:val="24"/>
        </w:rPr>
        <w:t>+/-</w:t>
      </w:r>
      <w:r w:rsidR="003E0BB5" w:rsidRPr="00DA422B">
        <w:rPr>
          <w:rFonts w:ascii="Times New Roman" w:hAnsi="Times New Roman" w:cs="Times New Roman"/>
          <w:sz w:val="24"/>
          <w:szCs w:val="24"/>
        </w:rPr>
        <w:t xml:space="preserve">5,000 </w:t>
      </w:r>
      <w:proofErr w:type="spellStart"/>
      <w:r w:rsidR="003E0BB5" w:rsidRPr="00DA422B">
        <w:rPr>
          <w:rFonts w:ascii="Times New Roman" w:hAnsi="Times New Roman" w:cs="Times New Roman"/>
          <w:sz w:val="24"/>
          <w:szCs w:val="24"/>
        </w:rPr>
        <w:t>bp.</w:t>
      </w:r>
      <w:proofErr w:type="spellEnd"/>
      <w:r w:rsidR="003E0BB5" w:rsidRPr="00DA422B">
        <w:rPr>
          <w:rFonts w:ascii="Times New Roman" w:hAnsi="Times New Roman" w:cs="Times New Roman"/>
          <w:sz w:val="24"/>
          <w:szCs w:val="24"/>
        </w:rPr>
        <w:t xml:space="preserve"> </w:t>
      </w:r>
      <w:ins w:id="104" w:author="Abrash, Elizabeth" w:date="2019-05-15T12:30:00Z">
        <w:r w:rsidR="00267481">
          <w:rPr>
            <w:rFonts w:ascii="Times New Roman" w:hAnsi="Times New Roman" w:cs="Times New Roman"/>
            <w:sz w:val="24"/>
            <w:szCs w:val="24"/>
          </w:rPr>
          <w:t xml:space="preserve">Samples lacking either a </w:t>
        </w:r>
        <w:r w:rsidR="00267481">
          <w:t>β</w:t>
        </w:r>
        <w:r w:rsidR="00267481" w:rsidRPr="00DA422B">
          <w:rPr>
            <w:rFonts w:ascii="Times New Roman" w:hAnsi="Times New Roman" w:cs="Times New Roman"/>
            <w:sz w:val="24"/>
            <w:szCs w:val="24"/>
          </w:rPr>
          <w:t xml:space="preserve"> </w:t>
        </w:r>
        <w:r w:rsidR="00267481">
          <w:rPr>
            <w:rFonts w:ascii="Times New Roman" w:hAnsi="Times New Roman" w:cs="Times New Roman"/>
            <w:sz w:val="24"/>
            <w:szCs w:val="24"/>
          </w:rPr>
          <w:t xml:space="preserve">value or pAS usage data were excluded. </w:t>
        </w:r>
      </w:ins>
      <w:del w:id="105" w:author="Abrash, Elizabeth" w:date="2019-05-15T12:30:00Z">
        <w:r w:rsidR="003E0BB5" w:rsidRPr="00DA422B" w:rsidDel="00267481">
          <w:rPr>
            <w:rFonts w:ascii="Times New Roman" w:hAnsi="Times New Roman" w:cs="Times New Roman"/>
            <w:sz w:val="24"/>
            <w:szCs w:val="24"/>
          </w:rPr>
          <w:delText>Over the multiple TCGA samples, w</w:delText>
        </w:r>
      </w:del>
      <w:ins w:id="106" w:author="Abrash, Elizabeth" w:date="2019-05-15T12:30:00Z">
        <w:r w:rsidR="00267481">
          <w:rPr>
            <w:rFonts w:ascii="Times New Roman" w:hAnsi="Times New Roman" w:cs="Times New Roman"/>
            <w:sz w:val="24"/>
            <w:szCs w:val="24"/>
          </w:rPr>
          <w:t>W</w:t>
        </w:r>
      </w:ins>
      <w:r w:rsidR="003E0BB5" w:rsidRPr="00DA422B">
        <w:rPr>
          <w:rFonts w:ascii="Times New Roman" w:hAnsi="Times New Roman" w:cs="Times New Roman"/>
          <w:sz w:val="24"/>
          <w:szCs w:val="24"/>
        </w:rPr>
        <w:t xml:space="preserve">e generated a scatter plot between methylation </w:t>
      </w:r>
      <w:proofErr w:type="spellStart"/>
      <w:r w:rsidR="003E0BB5" w:rsidRPr="00DA422B">
        <w:rPr>
          <w:rFonts w:ascii="Times New Roman" w:hAnsi="Times New Roman" w:cs="Times New Roman"/>
          <w:sz w:val="24"/>
          <w:szCs w:val="24"/>
        </w:rPr>
        <w:t>rate</w:t>
      </w:r>
      <w:del w:id="107" w:author="Abrash, Elizabeth" w:date="2019-05-15T12:31:00Z">
        <w:r w:rsidR="003E0BB5" w:rsidRPr="00DA422B" w:rsidDel="00267481">
          <w:rPr>
            <w:rFonts w:ascii="Times New Roman" w:hAnsi="Times New Roman" w:cs="Times New Roman"/>
            <w:sz w:val="24"/>
            <w:szCs w:val="24"/>
          </w:rPr>
          <w:delText xml:space="preserve"> on the x-axis </w:delText>
        </w:r>
      </w:del>
      <w:r w:rsidR="003E0BB5" w:rsidRPr="00DA422B">
        <w:rPr>
          <w:rFonts w:ascii="Times New Roman" w:hAnsi="Times New Roman" w:cs="Times New Roman"/>
          <w:sz w:val="24"/>
          <w:szCs w:val="24"/>
        </w:rPr>
        <w:t>and</w:t>
      </w:r>
      <w:proofErr w:type="spellEnd"/>
      <w:r w:rsidR="003E0BB5" w:rsidRPr="00DA422B">
        <w:rPr>
          <w:rFonts w:ascii="Times New Roman" w:hAnsi="Times New Roman" w:cs="Times New Roman"/>
          <w:sz w:val="24"/>
          <w:szCs w:val="24"/>
        </w:rPr>
        <w:t xml:space="preserve"> </w:t>
      </w:r>
      <w:del w:id="108" w:author="Abrash, Elizabeth" w:date="2019-05-15T12:31:00Z">
        <w:r w:rsidR="003E0BB5" w:rsidRPr="00DA422B" w:rsidDel="00267481">
          <w:rPr>
            <w:rFonts w:ascii="Times New Roman" w:hAnsi="Times New Roman" w:cs="Times New Roman"/>
            <w:sz w:val="24"/>
            <w:szCs w:val="24"/>
          </w:rPr>
          <w:delText xml:space="preserve">a </w:delText>
        </w:r>
        <w:r w:rsidR="000725DB" w:rsidRPr="00DA422B" w:rsidDel="00267481">
          <w:rPr>
            <w:rFonts w:ascii="Times New Roman" w:hAnsi="Times New Roman" w:cs="Times New Roman"/>
            <w:sz w:val="24"/>
            <w:szCs w:val="24"/>
          </w:rPr>
          <w:delText>poly(A)</w:delText>
        </w:r>
        <w:r w:rsidR="003E0BB5" w:rsidRPr="00DA422B" w:rsidDel="00267481">
          <w:rPr>
            <w:rFonts w:ascii="Times New Roman" w:hAnsi="Times New Roman" w:cs="Times New Roman"/>
            <w:sz w:val="24"/>
            <w:szCs w:val="24"/>
          </w:rPr>
          <w:delText xml:space="preserve"> usage rate</w:delText>
        </w:r>
      </w:del>
      <w:ins w:id="109" w:author="Abrash, Elizabeth" w:date="2019-05-15T12:31:00Z">
        <w:r w:rsidR="00267481">
          <w:rPr>
            <w:rFonts w:ascii="Times New Roman" w:hAnsi="Times New Roman" w:cs="Times New Roman"/>
            <w:sz w:val="24"/>
            <w:szCs w:val="24"/>
          </w:rPr>
          <w:t>pAS usage</w:t>
        </w:r>
      </w:ins>
      <w:del w:id="110" w:author="Abrash, Elizabeth" w:date="2019-05-15T12:31:00Z">
        <w:r w:rsidR="003E0BB5" w:rsidRPr="00DA422B" w:rsidDel="00267481">
          <w:rPr>
            <w:rFonts w:ascii="Times New Roman" w:hAnsi="Times New Roman" w:cs="Times New Roman"/>
            <w:sz w:val="24"/>
            <w:szCs w:val="24"/>
          </w:rPr>
          <w:delText xml:space="preserve"> on the y-axis</w:delText>
        </w:r>
      </w:del>
      <w:ins w:id="111" w:author="Abrash, Elizabeth" w:date="2019-05-15T12:31:00Z">
        <w:r w:rsidR="000916C8">
          <w:rPr>
            <w:rFonts w:ascii="Times New Roman" w:hAnsi="Times New Roman" w:cs="Times New Roman"/>
            <w:sz w:val="24"/>
            <w:szCs w:val="24"/>
          </w:rPr>
          <w:t xml:space="preserve"> for each CG site</w:t>
        </w:r>
      </w:ins>
      <w:r w:rsidR="003E0BB5" w:rsidRPr="00DA422B">
        <w:rPr>
          <w:rFonts w:ascii="Times New Roman" w:hAnsi="Times New Roman" w:cs="Times New Roman"/>
          <w:sz w:val="24"/>
          <w:szCs w:val="24"/>
        </w:rPr>
        <w:t xml:space="preserve">. Pearson correlation (adjusted by </w:t>
      </w:r>
      <w:proofErr w:type="spellStart"/>
      <w:r w:rsidR="003E0BB5" w:rsidRPr="00DA422B">
        <w:rPr>
          <w:rFonts w:ascii="Times New Roman" w:hAnsi="Times New Roman" w:cs="Times New Roman"/>
          <w:sz w:val="24"/>
          <w:szCs w:val="24"/>
        </w:rPr>
        <w:t>Benjamini</w:t>
      </w:r>
      <w:proofErr w:type="spellEnd"/>
      <w:r w:rsidR="003E0BB5" w:rsidRPr="00DA422B">
        <w:rPr>
          <w:rFonts w:ascii="Times New Roman" w:hAnsi="Times New Roman" w:cs="Times New Roman"/>
          <w:sz w:val="24"/>
          <w:szCs w:val="24"/>
        </w:rPr>
        <w:t xml:space="preserve">-Hochberg FDR </w:t>
      </w:r>
      <w:r w:rsidR="003E0BB5" w:rsidRPr="00DA422B">
        <w:rPr>
          <w:rFonts w:ascii="Cambria Math" w:hAnsi="Cambria Math" w:cs="Cambria Math"/>
          <w:sz w:val="24"/>
          <w:szCs w:val="24"/>
        </w:rPr>
        <w:t>𝛼</w:t>
      </w:r>
      <w:r>
        <w:rPr>
          <w:rFonts w:ascii="Times New Roman" w:hAnsi="Times New Roman" w:cs="Times New Roman"/>
          <w:sz w:val="24"/>
          <w:szCs w:val="24"/>
        </w:rPr>
        <w:t>=0.05) was</w:t>
      </w:r>
      <w:r w:rsidR="003E0BB5" w:rsidRPr="00DA422B">
        <w:rPr>
          <w:rFonts w:ascii="Times New Roman" w:hAnsi="Times New Roman" w:cs="Times New Roman"/>
          <w:sz w:val="24"/>
          <w:szCs w:val="24"/>
        </w:rPr>
        <w:t xml:space="preserve"> computed to quantify dependence or relationship between two variables.</w:t>
      </w:r>
      <w:commentRangeEnd w:id="94"/>
      <w:r w:rsidR="003E0BB5" w:rsidRPr="00DA422B">
        <w:rPr>
          <w:rFonts w:ascii="Times New Roman" w:hAnsi="Times New Roman" w:cs="Times New Roman"/>
          <w:sz w:val="24"/>
          <w:szCs w:val="24"/>
        </w:rPr>
        <w:commentReference w:id="94"/>
      </w:r>
    </w:p>
    <w:p w14:paraId="24A79118" w14:textId="77777777" w:rsidR="00A47BC8" w:rsidRPr="00DA422B" w:rsidRDefault="00A47BC8">
      <w:pPr>
        <w:rPr>
          <w:rFonts w:ascii="Times New Roman" w:hAnsi="Times New Roman" w:cs="Times New Roman"/>
          <w:sz w:val="24"/>
          <w:szCs w:val="24"/>
        </w:rPr>
      </w:pPr>
    </w:p>
    <w:p w14:paraId="0D4C66A2" w14:textId="54F658CD" w:rsidR="00A47BC8" w:rsidRPr="00DA422B" w:rsidRDefault="000E0E3E">
      <w:pPr>
        <w:rPr>
          <w:rStyle w:val="InternetLink"/>
          <w:rFonts w:ascii="Times New Roman" w:hAnsi="Times New Roman" w:cs="Times New Roman"/>
          <w:color w:val="1155CC"/>
          <w:sz w:val="24"/>
          <w:szCs w:val="24"/>
        </w:rPr>
      </w:pPr>
      <w:hyperlink r:id="rId9"/>
      <w:hyperlink r:id="rId10"/>
    </w:p>
    <w:p w14:paraId="470A148A" w14:textId="292B2EAA" w:rsidR="00A47BC8" w:rsidRPr="00DA422B" w:rsidRDefault="000E0E3E">
      <w:pPr>
        <w:rPr>
          <w:rStyle w:val="InternetLink"/>
          <w:rFonts w:ascii="Times New Roman" w:hAnsi="Times New Roman" w:cs="Times New Roman"/>
          <w:color w:val="1155CC"/>
          <w:sz w:val="24"/>
          <w:szCs w:val="24"/>
        </w:rPr>
      </w:pPr>
      <w:hyperlink r:id="rId11"/>
      <w:hyperlink r:id="rId12"/>
      <w:hyperlink r:id="rId13"/>
    </w:p>
    <w:p w14:paraId="68C2DB1B" w14:textId="7F59FE9F" w:rsidR="00A47BC8" w:rsidRDefault="00AE0284">
      <w:pPr>
        <w:rPr>
          <w:rFonts w:ascii="Times New Roman" w:hAnsi="Times New Roman" w:cs="Times New Roman"/>
          <w:color w:val="000000"/>
          <w:sz w:val="24"/>
          <w:szCs w:val="24"/>
        </w:rPr>
      </w:pPr>
      <w:proofErr w:type="gramStart"/>
      <w:r>
        <w:rPr>
          <w:rFonts w:ascii="Times New Roman" w:hAnsi="Times New Roman" w:cs="Times New Roman"/>
          <w:sz w:val="24"/>
          <w:szCs w:val="24"/>
        </w:rPr>
        <w:t>reference</w:t>
      </w:r>
      <w:proofErr w:type="gramEnd"/>
      <w:r>
        <w:rPr>
          <w:rFonts w:ascii="Times New Roman" w:hAnsi="Times New Roman" w:cs="Times New Roman"/>
          <w:sz w:val="24"/>
          <w:szCs w:val="24"/>
        </w:rPr>
        <w:t xml:space="preserve"> above: </w:t>
      </w:r>
      <w:r w:rsidRPr="00DA422B">
        <w:rPr>
          <w:rFonts w:ascii="Times New Roman" w:hAnsi="Times New Roman" w:cs="Times New Roman"/>
          <w:color w:val="000000"/>
          <w:sz w:val="24"/>
          <w:szCs w:val="24"/>
        </w:rPr>
        <w:t>[</w:t>
      </w:r>
      <w:proofErr w:type="spellStart"/>
      <w:r w:rsidRPr="00DA422B">
        <w:rPr>
          <w:rFonts w:ascii="Times New Roman" w:hAnsi="Times New Roman" w:cs="Times New Roman"/>
          <w:color w:val="000000"/>
          <w:sz w:val="24"/>
          <w:szCs w:val="24"/>
        </w:rPr>
        <w:t>ref:Myles</w:t>
      </w:r>
      <w:proofErr w:type="spellEnd"/>
      <w:r w:rsidRPr="00DA422B">
        <w:rPr>
          <w:rFonts w:ascii="Times New Roman" w:hAnsi="Times New Roman" w:cs="Times New Roman"/>
          <w:color w:val="000000"/>
          <w:sz w:val="24"/>
          <w:szCs w:val="24"/>
        </w:rPr>
        <w:t xml:space="preserve"> Hollander and Douglas A. Wolfe (1973). Nonparametric Statistical Methods. New York: John Wiley &amp; Sons. Pages 27--33 (one-sample), 68--75 (two-sample). Or second edition (1999)]</w:t>
      </w:r>
    </w:p>
    <w:p w14:paraId="588425F3" w14:textId="77777777" w:rsidR="00AE0284" w:rsidRDefault="00AE0284">
      <w:pPr>
        <w:rPr>
          <w:rFonts w:ascii="Times New Roman" w:hAnsi="Times New Roman" w:cs="Times New Roman"/>
          <w:color w:val="000000"/>
          <w:sz w:val="24"/>
          <w:szCs w:val="24"/>
        </w:rPr>
      </w:pPr>
    </w:p>
    <w:p w14:paraId="60B0C393" w14:textId="10C1BC54" w:rsidR="00AE0284" w:rsidRPr="00DA422B" w:rsidRDefault="00AE0284">
      <w:pPr>
        <w:rPr>
          <w:rFonts w:ascii="Times New Roman" w:hAnsi="Times New Roman" w:cs="Times New Roman"/>
          <w:sz w:val="24"/>
          <w:szCs w:val="24"/>
        </w:rPr>
      </w:pPr>
    </w:p>
    <w:sectPr w:rsidR="00AE0284" w:rsidRPr="00DA422B">
      <w:pgSz w:w="12240" w:h="15840"/>
      <w:pgMar w:top="1440" w:right="1440" w:bottom="1440" w:left="1440" w:header="0" w:footer="0" w:gutter="0"/>
      <w:pgNumType w:start="1"/>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ing, Angela" w:date="2019-05-06T10:16:00Z" w:initials="TA">
    <w:p w14:paraId="165C8702" w14:textId="77777777" w:rsidR="00A47BC8" w:rsidRDefault="003E0BB5">
      <w:r>
        <w:rPr>
          <w:rFonts w:ascii="Liberation Serif" w:eastAsia="DejaVu Sans" w:hAnsi="Liberation Serif" w:cs="DejaVu Sans"/>
          <w:sz w:val="24"/>
          <w:szCs w:val="24"/>
          <w:lang w:val="en-US" w:bidi="en-US"/>
        </w:rPr>
        <w:t xml:space="preserve">FYI- Replicates mean the entire experiment was actually performed 4 independent times. I will fix this in the writing. </w:t>
      </w:r>
    </w:p>
  </w:comment>
  <w:comment w:id="4" w:author="Abrash, Elizabeth" w:date="2019-05-14T19:07:00Z" w:initials="AE">
    <w:p w14:paraId="5F9BD3C8" w14:textId="781890A5" w:rsidR="00690F80" w:rsidRDefault="00690F80">
      <w:pPr>
        <w:pStyle w:val="CommentText"/>
      </w:pPr>
      <w:r>
        <w:rPr>
          <w:rStyle w:val="CommentReference"/>
        </w:rPr>
        <w:annotationRef/>
      </w:r>
      <w:r w:rsidR="001B09FB">
        <w:rPr>
          <w:noProof/>
        </w:rPr>
        <w:t xml:space="preserve">Is this important? </w:t>
      </w:r>
    </w:p>
  </w:comment>
  <w:comment w:id="10" w:author="Abrash, Elizabeth" w:date="2019-05-14T19:06:00Z" w:initials="AE">
    <w:p w14:paraId="14651588" w14:textId="04F7B8A9" w:rsidR="00690F80" w:rsidRDefault="00690F80">
      <w:pPr>
        <w:pStyle w:val="CommentText"/>
      </w:pPr>
      <w:r>
        <w:rPr>
          <w:rStyle w:val="CommentReference"/>
        </w:rPr>
        <w:annotationRef/>
      </w:r>
      <w:r w:rsidR="001B09FB">
        <w:rPr>
          <w:noProof/>
        </w:rPr>
        <w:t xml:space="preserve">Is this the same barcode removal as above? </w:t>
      </w:r>
    </w:p>
  </w:comment>
  <w:comment w:id="13" w:author="Ting, Angela" w:date="2019-05-06T10:20:00Z" w:initials="TA">
    <w:p w14:paraId="0BDF966B" w14:textId="77777777" w:rsidR="00A47BC8" w:rsidRDefault="003E0BB5">
      <w:r>
        <w:rPr>
          <w:rFonts w:ascii="Liberation Serif" w:eastAsia="DejaVu Sans" w:hAnsi="Liberation Serif" w:cs="DejaVu Sans"/>
          <w:sz w:val="24"/>
          <w:szCs w:val="24"/>
          <w:lang w:val="en-US" w:bidi="en-US"/>
        </w:rPr>
        <w:t>How do you know it’s PCR duplicate? We took advantage of our own UMI, but you did not explain this.</w:t>
      </w:r>
    </w:p>
  </w:comment>
  <w:comment w:id="16" w:author="Ting, Angela" w:date="2019-05-06T10:37:00Z" w:initials="TA">
    <w:p w14:paraId="1B9A3C99" w14:textId="128C5A5C" w:rsidR="00A47BC8" w:rsidRDefault="003E0BB5">
      <w:r>
        <w:rPr>
          <w:rFonts w:ascii="Liberation Serif" w:eastAsia="DejaVu Sans" w:hAnsi="Liberation Serif" w:cs="DejaVu Sans"/>
          <w:sz w:val="24"/>
          <w:szCs w:val="24"/>
          <w:lang w:val="en-US" w:bidi="en-US"/>
        </w:rPr>
        <w:t xml:space="preserve">It's the other way around, right? You assign </w:t>
      </w:r>
      <w:proofErr w:type="spellStart"/>
      <w:r w:rsidR="00CF3B3B">
        <w:rPr>
          <w:rFonts w:ascii="Liberation Serif" w:eastAsia="DejaVu Sans" w:hAnsi="Liberation Serif" w:cs="DejaVu Sans"/>
          <w:sz w:val="24"/>
          <w:szCs w:val="24"/>
          <w:lang w:val="en-US" w:bidi="en-US"/>
        </w:rPr>
        <w:t>pASs</w:t>
      </w:r>
      <w:proofErr w:type="spellEnd"/>
      <w:r>
        <w:rPr>
          <w:rFonts w:ascii="Liberation Serif" w:eastAsia="DejaVu Sans" w:hAnsi="Liberation Serif" w:cs="DejaVu Sans"/>
          <w:sz w:val="24"/>
          <w:szCs w:val="24"/>
          <w:lang w:val="en-US" w:bidi="en-US"/>
        </w:rPr>
        <w:t xml:space="preserve"> to genes.</w:t>
      </w:r>
    </w:p>
  </w:comment>
  <w:comment w:id="15" w:author="" w:initials="">
    <w:p w14:paraId="07137621" w14:textId="77777777" w:rsidR="00A718A0" w:rsidRDefault="003E0BB5">
      <w:pPr>
        <w:pStyle w:val="CommentText"/>
      </w:pPr>
      <w:r>
        <w:rPr>
          <w:rStyle w:val="CommentReference"/>
        </w:rPr>
        <w:annotationRef/>
      </w:r>
    </w:p>
  </w:comment>
  <w:comment w:id="18" w:author="Abrash, Elizabeth" w:date="2019-05-14T19:12:00Z" w:initials="AE">
    <w:p w14:paraId="55F2E250" w14:textId="61E10954" w:rsidR="00AF3226" w:rsidRDefault="00AF3226">
      <w:pPr>
        <w:pStyle w:val="CommentText"/>
      </w:pPr>
      <w:r>
        <w:rPr>
          <w:rStyle w:val="CommentReference"/>
        </w:rPr>
        <w:annotationRef/>
      </w:r>
      <w:r w:rsidR="001B09FB">
        <w:rPr>
          <w:noProof/>
        </w:rPr>
        <w:t xml:space="preserve">Do I also need to cite UCSC here? </w:t>
      </w:r>
    </w:p>
  </w:comment>
  <w:comment w:id="19" w:author="Abrash, Elizabeth" w:date="2019-05-15T12:50:00Z" w:initials="AE">
    <w:p w14:paraId="3815E360" w14:textId="0AD7619A" w:rsidR="007C2166" w:rsidRDefault="007C2166">
      <w:pPr>
        <w:pStyle w:val="CommentText"/>
      </w:pPr>
      <w:r>
        <w:rPr>
          <w:rStyle w:val="CommentReference"/>
        </w:rPr>
        <w:annotationRef/>
      </w:r>
      <w:r w:rsidR="000E0E3E">
        <w:rPr>
          <w:noProof/>
        </w:rPr>
        <w:t>Are t</w:t>
      </w:r>
      <w:r>
        <w:rPr>
          <w:noProof/>
        </w:rPr>
        <w:t>here any biotypes that we didn’t include?</w:t>
      </w:r>
    </w:p>
  </w:comment>
  <w:comment w:id="20" w:author="Ting, Angela" w:date="2019-05-06T10:41:00Z" w:initials="TA">
    <w:p w14:paraId="4D30FD6D" w14:textId="77777777" w:rsidR="00A47BC8" w:rsidRDefault="003E0BB5">
      <w:r>
        <w:rPr>
          <w:rFonts w:ascii="Liberation Serif" w:eastAsia="DejaVu Sans" w:hAnsi="Liberation Serif" w:cs="DejaVu Sans"/>
          <w:sz w:val="24"/>
          <w:szCs w:val="24"/>
          <w:lang w:val="en-US" w:bidi="en-US"/>
        </w:rPr>
        <w:t>Does Cell format require this?</w:t>
      </w:r>
    </w:p>
  </w:comment>
  <w:comment w:id="21" w:author="Ting, Angela" w:date="2019-05-06T10:45:00Z" w:initials="TA">
    <w:p w14:paraId="41BD1609" w14:textId="77777777" w:rsidR="00A47BC8" w:rsidRDefault="003E0BB5">
      <w:r>
        <w:rPr>
          <w:rFonts w:ascii="Liberation Serif" w:eastAsia="DejaVu Sans" w:hAnsi="Liberation Serif" w:cs="DejaVu Sans"/>
          <w:sz w:val="24"/>
          <w:szCs w:val="24"/>
          <w:lang w:val="en-US" w:bidi="en-US"/>
        </w:rPr>
        <w:t>This is ambiguous. I don't understand what you are trying to say here. Did you randomly sample 412 regions, 10,000 times (412x10</w:t>
      </w:r>
      <w:proofErr w:type="gramStart"/>
      <w:r>
        <w:rPr>
          <w:rFonts w:ascii="Liberation Serif" w:eastAsia="DejaVu Sans" w:hAnsi="Liberation Serif" w:cs="DejaVu Sans"/>
          <w:sz w:val="24"/>
          <w:szCs w:val="24"/>
          <w:lang w:val="en-US" w:bidi="en-US"/>
        </w:rPr>
        <w:t>,000</w:t>
      </w:r>
      <w:proofErr w:type="gramEnd"/>
      <w:r>
        <w:rPr>
          <w:rFonts w:ascii="Liberation Serif" w:eastAsia="DejaVu Sans" w:hAnsi="Liberation Serif" w:cs="DejaVu Sans"/>
          <w:sz w:val="24"/>
          <w:szCs w:val="24"/>
          <w:lang w:val="en-US" w:bidi="en-US"/>
        </w:rPr>
        <w:t xml:space="preserve">) or did you sample 10,000 regions? </w:t>
      </w:r>
    </w:p>
  </w:comment>
  <w:comment w:id="22" w:author="Ting, Angela" w:date="2019-05-06T10:46:00Z" w:initials="TA">
    <w:p w14:paraId="0E033D07" w14:textId="77777777" w:rsidR="00A47BC8" w:rsidRDefault="003E0BB5">
      <w:r>
        <w:rPr>
          <w:rFonts w:ascii="Liberation Serif" w:eastAsia="DejaVu Sans" w:hAnsi="Liberation Serif" w:cs="DejaVu Sans"/>
          <w:sz w:val="24"/>
          <w:szCs w:val="24"/>
          <w:lang w:val="en-US" w:bidi="en-US"/>
        </w:rPr>
        <w:t>Did you take all experiments or just the ones performed in colon cancer cell lines? This is important detail for reproducibility.</w:t>
      </w:r>
    </w:p>
  </w:comment>
  <w:comment w:id="24" w:author="Ting, Angela" w:date="2019-05-06T14:10:00Z" w:initials="TA">
    <w:p w14:paraId="2D48DC48" w14:textId="77777777" w:rsidR="00A47BC8" w:rsidRDefault="003E0BB5">
      <w:r>
        <w:rPr>
          <w:rFonts w:ascii="Liberation Serif" w:eastAsia="DejaVu Sans" w:hAnsi="Liberation Serif" w:cs="DejaVu Sans"/>
          <w:sz w:val="24"/>
          <w:szCs w:val="24"/>
          <w:lang w:val="en-US" w:bidi="en-US"/>
        </w:rPr>
        <w:t>Updated to STAR in your new version.</w:t>
      </w:r>
    </w:p>
  </w:comment>
  <w:comment w:id="23" w:author="" w:initials="">
    <w:p w14:paraId="5F378C79" w14:textId="77777777" w:rsidR="00A718A0" w:rsidRDefault="003E0BB5">
      <w:pPr>
        <w:pStyle w:val="CommentText"/>
      </w:pPr>
      <w:r>
        <w:rPr>
          <w:rStyle w:val="CommentReference"/>
        </w:rPr>
        <w:annotationRef/>
      </w:r>
    </w:p>
  </w:comment>
  <w:comment w:id="34" w:author="Abrash, Elizabeth" w:date="2019-05-14T17:37:00Z" w:initials="AE">
    <w:p w14:paraId="4A99F487" w14:textId="26C80C6E" w:rsidR="00D3047C" w:rsidRDefault="00D3047C">
      <w:pPr>
        <w:pStyle w:val="CommentText"/>
      </w:pPr>
      <w:r>
        <w:rPr>
          <w:rStyle w:val="CommentReference"/>
        </w:rPr>
        <w:annotationRef/>
      </w:r>
      <w:r>
        <w:t xml:space="preserve">Were these also specified by histone? </w:t>
      </w:r>
    </w:p>
  </w:comment>
  <w:comment w:id="35" w:author="Abrash, Elizabeth" w:date="2019-05-14T18:36:00Z" w:initials="AE">
    <w:p w14:paraId="1C4662E1" w14:textId="278A93FB" w:rsidR="004B6797" w:rsidRDefault="004B6797">
      <w:pPr>
        <w:pStyle w:val="CommentText"/>
      </w:pPr>
      <w:r>
        <w:rPr>
          <w:rStyle w:val="CommentReference"/>
        </w:rPr>
        <w:annotationRef/>
      </w:r>
      <w:r>
        <w:t xml:space="preserve">Is this an example? </w:t>
      </w:r>
    </w:p>
  </w:comment>
  <w:comment w:id="39" w:author="Ting, Angela" w:date="2019-05-06T11:01:00Z" w:initials="TA">
    <w:p w14:paraId="7114E162" w14:textId="77777777" w:rsidR="00A47BC8" w:rsidRDefault="003E0BB5">
      <w:r>
        <w:rPr>
          <w:rFonts w:ascii="Liberation Serif" w:eastAsia="DejaVu Sans" w:hAnsi="Liberation Serif" w:cs="DejaVu Sans"/>
          <w:sz w:val="24"/>
          <w:szCs w:val="24"/>
          <w:lang w:val="en-US" w:bidi="en-US"/>
        </w:rPr>
        <w:t>No MAPQ cut off</w:t>
      </w:r>
    </w:p>
  </w:comment>
  <w:comment w:id="40" w:author="Unknown Author" w:date="2019-05-08T13:20:00Z" w:initials="">
    <w:p w14:paraId="49176E3A" w14:textId="77777777" w:rsidR="00A47BC8" w:rsidRDefault="003E0BB5">
      <w:r>
        <w:rPr>
          <w:i/>
          <w:sz w:val="16"/>
        </w:rPr>
        <w:t>Reply to Ting, Angela (05/06/2019, 11:01): "..."</w:t>
      </w:r>
    </w:p>
    <w:p w14:paraId="22EC8A34" w14:textId="77777777" w:rsidR="00A47BC8" w:rsidRDefault="003E0BB5">
      <w:r>
        <w:rPr>
          <w:rFonts w:ascii="Liberation Serif" w:eastAsia="DejaVu Sans" w:hAnsi="Liberation Serif" w:cs="DejaVu Sans"/>
          <w:sz w:val="20"/>
          <w:szCs w:val="24"/>
        </w:rPr>
        <w:t>Correct. No MAPQ filter was applied.</w:t>
      </w:r>
    </w:p>
  </w:comment>
  <w:comment w:id="43" w:author="Abrash, Elizabeth" w:date="2019-05-14T17:55:00Z" w:initials="AE">
    <w:p w14:paraId="2DBA4D3B" w14:textId="0DB4A43F" w:rsidR="00D57670" w:rsidRDefault="00D57670">
      <w:pPr>
        <w:pStyle w:val="CommentText"/>
      </w:pPr>
      <w:r>
        <w:rPr>
          <w:rStyle w:val="CommentReference"/>
        </w:rPr>
        <w:annotationRef/>
      </w:r>
      <w:r>
        <w:t>Does this mean between HCT116 and DKO?</w:t>
      </w:r>
    </w:p>
  </w:comment>
  <w:comment w:id="46" w:author="Ting, Angela" w:date="2019-05-06T14:12:00Z" w:initials="TA">
    <w:p w14:paraId="677EAC47" w14:textId="77777777" w:rsidR="00A47BC8" w:rsidRDefault="003E0BB5">
      <w:r>
        <w:rPr>
          <w:rFonts w:ascii="Liberation Serif" w:eastAsia="DejaVu Sans" w:hAnsi="Liberation Serif" w:cs="DejaVu Sans"/>
          <w:sz w:val="24"/>
          <w:szCs w:val="24"/>
          <w:lang w:val="en-US" w:bidi="en-US"/>
        </w:rPr>
        <w:t xml:space="preserve">We probably do not need to explain how </w:t>
      </w:r>
      <w:proofErr w:type="spellStart"/>
      <w:r>
        <w:rPr>
          <w:rFonts w:ascii="Liberation Serif" w:eastAsia="DejaVu Sans" w:hAnsi="Liberation Serif" w:cs="DejaVu Sans"/>
          <w:sz w:val="24"/>
          <w:szCs w:val="24"/>
          <w:lang w:val="en-US" w:bidi="en-US"/>
        </w:rPr>
        <w:t>MAnorm</w:t>
      </w:r>
      <w:proofErr w:type="spellEnd"/>
      <w:r>
        <w:rPr>
          <w:rFonts w:ascii="Liberation Serif" w:eastAsia="DejaVu Sans" w:hAnsi="Liberation Serif" w:cs="DejaVu Sans"/>
          <w:sz w:val="24"/>
          <w:szCs w:val="24"/>
          <w:lang w:val="en-US" w:bidi="en-US"/>
        </w:rPr>
        <w:t xml:space="preserve"> works. We do need to cite their paper.</w:t>
      </w:r>
    </w:p>
  </w:comment>
  <w:comment w:id="47" w:author="Abrash, Elizabeth" w:date="2019-05-15T12:37:00Z" w:initials="AE">
    <w:p w14:paraId="2B4C4966" w14:textId="6951ECF5" w:rsidR="000916C8" w:rsidRDefault="000916C8">
      <w:pPr>
        <w:pStyle w:val="CommentText"/>
      </w:pPr>
      <w:r>
        <w:rPr>
          <w:rStyle w:val="CommentReference"/>
        </w:rPr>
        <w:annotationRef/>
      </w:r>
      <w:r>
        <w:t xml:space="preserve">What does this mean? </w:t>
      </w:r>
    </w:p>
  </w:comment>
  <w:comment w:id="51" w:author="Ting, Angela" w:date="2019-05-06T14:14:00Z" w:initials="TA">
    <w:p w14:paraId="01A41343" w14:textId="77777777" w:rsidR="00A47BC8" w:rsidRDefault="003E0BB5">
      <w:proofErr w:type="gramStart"/>
      <w:r>
        <w:rPr>
          <w:rFonts w:ascii="Liberation Serif" w:eastAsia="DejaVu Sans" w:hAnsi="Liberation Serif" w:cs="DejaVu Sans"/>
          <w:sz w:val="24"/>
          <w:szCs w:val="24"/>
          <w:lang w:val="en-US" w:bidi="en-US"/>
        </w:rPr>
        <w:t>unclear</w:t>
      </w:r>
      <w:proofErr w:type="gramEnd"/>
    </w:p>
  </w:comment>
  <w:comment w:id="52" w:author="" w:date="1900-01-01T00:00:00Z" w:initials="">
    <w:p w14:paraId="0E83A14C" w14:textId="77777777" w:rsidR="00A47BC8" w:rsidRDefault="003E0BB5">
      <w:r>
        <w:rPr>
          <w:rStyle w:val="CommentReference"/>
        </w:rPr>
        <w:annotationRef/>
      </w:r>
    </w:p>
  </w:comment>
  <w:comment w:id="57" w:author="Ting, Angela" w:date="2019-05-06T16:46:00Z" w:initials="TA">
    <w:p w14:paraId="6ACF9DAD" w14:textId="77777777" w:rsidR="00A47BC8" w:rsidRDefault="003E0BB5">
      <w:r>
        <w:rPr>
          <w:rFonts w:ascii="Liberation Serif" w:eastAsia="DejaVu Sans" w:hAnsi="Liberation Serif" w:cs="DejaVu Sans"/>
          <w:sz w:val="24"/>
          <w:szCs w:val="24"/>
          <w:lang w:val="en-US" w:bidi="en-US"/>
        </w:rPr>
        <w:t>This is not very clear</w:t>
      </w:r>
    </w:p>
  </w:comment>
  <w:comment w:id="59" w:author="Ting, Angela" w:date="2019-05-06T16:47:00Z" w:initials="TA">
    <w:p w14:paraId="39E0DC9D" w14:textId="77777777" w:rsidR="00A47BC8" w:rsidRDefault="003E0BB5">
      <w:r>
        <w:rPr>
          <w:rFonts w:ascii="Liberation Serif" w:eastAsia="DejaVu Sans" w:hAnsi="Liberation Serif" w:cs="DejaVu Sans"/>
          <w:sz w:val="24"/>
          <w:szCs w:val="24"/>
          <w:lang w:val="en-US" w:bidi="en-US"/>
        </w:rPr>
        <w:t>Not clear what this means.</w:t>
      </w:r>
    </w:p>
  </w:comment>
  <w:comment w:id="58" w:author="" w:initials="">
    <w:p w14:paraId="027C3E58" w14:textId="77777777" w:rsidR="00A718A0" w:rsidRDefault="003E0BB5">
      <w:pPr>
        <w:pStyle w:val="CommentText"/>
      </w:pPr>
      <w:r>
        <w:rPr>
          <w:rStyle w:val="CommentReference"/>
        </w:rPr>
        <w:annotationRef/>
      </w:r>
    </w:p>
  </w:comment>
  <w:comment w:id="61" w:author="Ting, Angela" w:date="2019-05-06T16:48:00Z" w:initials="TA">
    <w:p w14:paraId="73705822" w14:textId="77777777" w:rsidR="00A47BC8" w:rsidRDefault="003E0BB5">
      <w:r>
        <w:rPr>
          <w:rFonts w:ascii="Liberation Serif" w:eastAsia="DejaVu Sans" w:hAnsi="Liberation Serif" w:cs="DejaVu Sans"/>
          <w:sz w:val="24"/>
          <w:szCs w:val="24"/>
          <w:lang w:val="en-US" w:bidi="en-US"/>
        </w:rPr>
        <w:t>?</w:t>
      </w:r>
    </w:p>
  </w:comment>
  <w:comment w:id="60" w:author="" w:initials="">
    <w:p w14:paraId="37F209F7" w14:textId="77777777" w:rsidR="00A718A0" w:rsidRDefault="003E0BB5">
      <w:pPr>
        <w:pStyle w:val="CommentText"/>
      </w:pPr>
      <w:r>
        <w:rPr>
          <w:rStyle w:val="CommentReference"/>
        </w:rPr>
        <w:annotationRef/>
      </w:r>
    </w:p>
  </w:comment>
  <w:comment w:id="62" w:author="Ting, Angela" w:date="2019-05-06T16:48:00Z" w:initials="TA">
    <w:p w14:paraId="5B750BA4" w14:textId="77777777" w:rsidR="00A47BC8" w:rsidRDefault="003E0BB5">
      <w:r>
        <w:rPr>
          <w:rFonts w:ascii="Liberation Serif" w:eastAsia="DejaVu Sans" w:hAnsi="Liberation Serif" w:cs="DejaVu Sans"/>
          <w:sz w:val="24"/>
          <w:szCs w:val="24"/>
          <w:lang w:val="en-US" w:bidi="en-US"/>
        </w:rPr>
        <w:t>Not clear what you mean</w:t>
      </w:r>
    </w:p>
  </w:comment>
  <w:comment w:id="64" w:author="Ting, Angela" w:date="2019-05-06T16:49:00Z" w:initials="TA">
    <w:p w14:paraId="344C7449" w14:textId="77777777" w:rsidR="00A47BC8" w:rsidRDefault="003E0BB5">
      <w:r>
        <w:rPr>
          <w:rFonts w:ascii="Liberation Serif" w:eastAsia="DejaVu Sans" w:hAnsi="Liberation Serif" w:cs="DejaVu Sans"/>
          <w:sz w:val="24"/>
          <w:szCs w:val="24"/>
          <w:lang w:val="en-US" w:bidi="en-US"/>
        </w:rPr>
        <w:t>Please update</w:t>
      </w:r>
    </w:p>
  </w:comment>
  <w:comment w:id="65" w:author="Ting, Angela" w:date="2019-05-06T17:10:00Z" w:initials="TA">
    <w:p w14:paraId="7415E8F6" w14:textId="77777777" w:rsidR="00A47BC8" w:rsidRDefault="003E0BB5">
      <w:r>
        <w:rPr>
          <w:rFonts w:ascii="Liberation Serif" w:eastAsia="DejaVu Sans" w:hAnsi="Liberation Serif" w:cs="DejaVu Sans"/>
          <w:sz w:val="24"/>
          <w:szCs w:val="24"/>
          <w:lang w:val="en-US" w:bidi="en-US"/>
        </w:rPr>
        <w:t>Should write the name of each cancer with abbreviations in ()</w:t>
      </w:r>
    </w:p>
  </w:comment>
  <w:comment w:id="66" w:author="Ting, Angela" w:date="2019-05-06T17:11:00Z" w:initials="TA">
    <w:p w14:paraId="07971A69" w14:textId="77777777" w:rsidR="00A47BC8" w:rsidRDefault="003E0BB5">
      <w:r>
        <w:rPr>
          <w:rFonts w:ascii="Liberation Serif" w:eastAsia="DejaVu Sans" w:hAnsi="Liberation Serif" w:cs="DejaVu Sans"/>
          <w:sz w:val="24"/>
          <w:szCs w:val="24"/>
          <w:lang w:val="en-US" w:bidi="en-US"/>
        </w:rPr>
        <w:t>Do we have any exclusion criteria for subjects?</w:t>
      </w:r>
    </w:p>
  </w:comment>
  <w:comment w:id="67" w:author="Unknown Author" w:date="2019-05-08T14:34:00Z" w:initials="">
    <w:p w14:paraId="4ADCD721" w14:textId="77777777" w:rsidR="00A47BC8" w:rsidRDefault="003E0BB5">
      <w:r>
        <w:rPr>
          <w:i/>
          <w:sz w:val="16"/>
        </w:rPr>
        <w:t>Reply to Ting, Angela (05/06/2019, 17:11): "..."</w:t>
      </w:r>
    </w:p>
    <w:p w14:paraId="1535F48B" w14:textId="77777777" w:rsidR="00A47BC8" w:rsidRDefault="003E0BB5">
      <w:r>
        <w:rPr>
          <w:rFonts w:ascii="Liberation Serif" w:eastAsia="DejaVu Sans" w:hAnsi="Liberation Serif" w:cs="DejaVu Sans"/>
          <w:sz w:val="20"/>
          <w:szCs w:val="24"/>
        </w:rPr>
        <w:t>In the first sentence in the graph, mentioned that only matched (mRNA-</w:t>
      </w:r>
      <w:proofErr w:type="spellStart"/>
      <w:r>
        <w:rPr>
          <w:rFonts w:ascii="Liberation Serif" w:eastAsia="DejaVu Sans" w:hAnsi="Liberation Serif" w:cs="DejaVu Sans"/>
          <w:sz w:val="20"/>
          <w:szCs w:val="24"/>
        </w:rPr>
        <w:t>seq</w:t>
      </w:r>
      <w:proofErr w:type="spellEnd"/>
      <w:r>
        <w:rPr>
          <w:rFonts w:ascii="Liberation Serif" w:eastAsia="DejaVu Sans" w:hAnsi="Liberation Serif" w:cs="DejaVu Sans"/>
          <w:sz w:val="20"/>
          <w:szCs w:val="24"/>
        </w:rPr>
        <w:t xml:space="preserve"> and methylation data) samples are considered.</w:t>
      </w:r>
    </w:p>
  </w:comment>
  <w:comment w:id="75" w:author="Ting, Angela" w:date="2019-05-06T17:12:00Z" w:initials="TA">
    <w:p w14:paraId="51F32D05" w14:textId="76E8AE63" w:rsidR="00A47BC8" w:rsidRDefault="00EC565E">
      <w:r>
        <w:rPr>
          <w:rFonts w:ascii="Liberation Serif" w:eastAsia="DejaVu Sans" w:hAnsi="Liberation Serif" w:cs="DejaVu Sans"/>
          <w:sz w:val="24"/>
          <w:szCs w:val="24"/>
          <w:lang w:val="en-US" w:bidi="en-US"/>
        </w:rPr>
        <w:t xml:space="preserve">Is </w:t>
      </w:r>
      <w:r w:rsidR="003E0BB5">
        <w:rPr>
          <w:rFonts w:ascii="Liberation Serif" w:eastAsia="DejaVu Sans" w:hAnsi="Liberation Serif" w:cs="DejaVu Sans"/>
          <w:sz w:val="24"/>
          <w:szCs w:val="24"/>
          <w:lang w:val="en-US" w:bidi="en-US"/>
        </w:rPr>
        <w:t xml:space="preserve">this true? Elizabeth said that only 412 was included in the analysis. Can you please confirm? What’s actually included in the </w:t>
      </w:r>
      <w:proofErr w:type="spellStart"/>
      <w:r w:rsidR="003E0BB5">
        <w:rPr>
          <w:rFonts w:ascii="Liberation Serif" w:eastAsia="DejaVu Sans" w:hAnsi="Liberation Serif" w:cs="DejaVu Sans"/>
          <w:sz w:val="24"/>
          <w:szCs w:val="24"/>
          <w:lang w:val="en-US" w:bidi="en-US"/>
        </w:rPr>
        <w:t>heatmap</w:t>
      </w:r>
      <w:proofErr w:type="spellEnd"/>
      <w:r w:rsidR="003E0BB5">
        <w:rPr>
          <w:rFonts w:ascii="Liberation Serif" w:eastAsia="DejaVu Sans" w:hAnsi="Liberation Serif" w:cs="DejaVu Sans"/>
          <w:sz w:val="24"/>
          <w:szCs w:val="24"/>
          <w:lang w:val="en-US" w:bidi="en-US"/>
        </w:rPr>
        <w:t xml:space="preserve"> figure?</w:t>
      </w:r>
    </w:p>
  </w:comment>
  <w:comment w:id="76" w:author="Unknown Author" w:date="2019-05-08T15:26:00Z" w:initials="">
    <w:p w14:paraId="7912FF51" w14:textId="77777777" w:rsidR="00A47BC8" w:rsidRDefault="003E0BB5">
      <w:r>
        <w:rPr>
          <w:i/>
          <w:sz w:val="16"/>
        </w:rPr>
        <w:t>Reply to Ting, Angela (05/06/2019, 17:12): "..."</w:t>
      </w:r>
    </w:p>
    <w:p w14:paraId="68D9B2D8" w14:textId="77777777" w:rsidR="00A47BC8" w:rsidRDefault="003E0BB5">
      <w:r>
        <w:rPr>
          <w:rFonts w:ascii="Liberation Serif" w:eastAsia="DejaVu Sans" w:hAnsi="Liberation Serif" w:cs="DejaVu Sans"/>
          <w:sz w:val="20"/>
          <w:szCs w:val="24"/>
        </w:rPr>
        <w:t xml:space="preserve">Confirmed the 546 genes are correct! In the </w:t>
      </w:r>
      <w:proofErr w:type="spellStart"/>
      <w:r>
        <w:rPr>
          <w:rFonts w:ascii="Liberation Serif" w:eastAsia="DejaVu Sans" w:hAnsi="Liberation Serif" w:cs="DejaVu Sans"/>
          <w:sz w:val="20"/>
          <w:szCs w:val="24"/>
        </w:rPr>
        <w:t>heatmap</w:t>
      </w:r>
      <w:proofErr w:type="spellEnd"/>
      <w:r>
        <w:rPr>
          <w:rFonts w:ascii="Liberation Serif" w:eastAsia="DejaVu Sans" w:hAnsi="Liberation Serif" w:cs="DejaVu Sans"/>
          <w:sz w:val="20"/>
          <w:szCs w:val="24"/>
        </w:rPr>
        <w:t xml:space="preserve">, we only select some probes satisfying a certain criteria such </w:t>
      </w:r>
      <w:proofErr w:type="spellStart"/>
      <w:r>
        <w:rPr>
          <w:rFonts w:ascii="Liberation Serif" w:eastAsia="DejaVu Sans" w:hAnsi="Liberation Serif" w:cs="DejaVu Sans"/>
          <w:sz w:val="20"/>
          <w:szCs w:val="24"/>
        </w:rPr>
        <w:t>htat</w:t>
      </w:r>
      <w:proofErr w:type="spellEnd"/>
      <w:r>
        <w:rPr>
          <w:rFonts w:ascii="Liberation Serif" w:eastAsia="DejaVu Sans" w:hAnsi="Liberation Serif" w:cs="DejaVu Sans"/>
          <w:sz w:val="20"/>
          <w:szCs w:val="24"/>
        </w:rPr>
        <w:t xml:space="preserve"> the data points &gt; 100 and </w:t>
      </w:r>
      <w:proofErr w:type="spellStart"/>
      <w:r>
        <w:rPr>
          <w:rFonts w:ascii="Liberation Serif" w:eastAsia="DejaVu Sans" w:hAnsi="Liberation Serif" w:cs="DejaVu Sans"/>
          <w:sz w:val="20"/>
          <w:szCs w:val="24"/>
        </w:rPr>
        <w:t>corr</w:t>
      </w:r>
      <w:proofErr w:type="spellEnd"/>
      <w:r>
        <w:rPr>
          <w:rFonts w:ascii="Liberation Serif" w:eastAsia="DejaVu Sans" w:hAnsi="Liberation Serif" w:cs="DejaVu Sans"/>
          <w:sz w:val="20"/>
          <w:szCs w:val="24"/>
        </w:rPr>
        <w:t xml:space="preserve"> &lt; 0.01.</w:t>
      </w:r>
    </w:p>
  </w:comment>
  <w:comment w:id="80" w:author="Ting, Angela" w:date="2019-05-06T17:27:00Z" w:initials="TA">
    <w:p w14:paraId="02AF0262" w14:textId="77777777" w:rsidR="00A47BC8" w:rsidRDefault="003E0BB5">
      <w:r>
        <w:rPr>
          <w:rFonts w:ascii="Liberation Serif" w:eastAsia="DejaVu Sans" w:hAnsi="Liberation Serif" w:cs="DejaVu Sans"/>
          <w:sz w:val="24"/>
          <w:szCs w:val="24"/>
          <w:lang w:val="en-US" w:bidi="en-US"/>
        </w:rPr>
        <w:t>??</w:t>
      </w:r>
    </w:p>
  </w:comment>
  <w:comment w:id="79" w:author="" w:initials="">
    <w:p w14:paraId="0EFB0B06" w14:textId="77777777" w:rsidR="00A718A0" w:rsidRDefault="003E0BB5">
      <w:pPr>
        <w:pStyle w:val="CommentText"/>
      </w:pPr>
      <w:r>
        <w:rPr>
          <w:rStyle w:val="CommentReference"/>
        </w:rPr>
        <w:annotationRef/>
      </w:r>
    </w:p>
  </w:comment>
  <w:comment w:id="83" w:author="Ting, Angela" w:date="2019-05-06T17:28:00Z" w:initials="TA">
    <w:p w14:paraId="4FE2991B" w14:textId="77777777" w:rsidR="00A47BC8" w:rsidRDefault="003E0BB5">
      <w:r>
        <w:rPr>
          <w:rFonts w:ascii="Liberation Serif" w:eastAsia="DejaVu Sans" w:hAnsi="Liberation Serif" w:cs="DejaVu Sans"/>
          <w:sz w:val="24"/>
          <w:szCs w:val="24"/>
          <w:lang w:val="en-US" w:bidi="en-US"/>
        </w:rPr>
        <w:t>Not exactly accurate, but I can fix this since we defined the regions.</w:t>
      </w:r>
    </w:p>
  </w:comment>
  <w:comment w:id="85" w:author="Abrash, Elizabeth" w:date="2019-05-15T12:17:00Z" w:initials="AE">
    <w:p w14:paraId="516C576E" w14:textId="75B1FBE9" w:rsidR="00080E2E" w:rsidRDefault="00080E2E">
      <w:pPr>
        <w:pStyle w:val="CommentText"/>
      </w:pPr>
      <w:r>
        <w:rPr>
          <w:rStyle w:val="CommentReference"/>
        </w:rPr>
        <w:annotationRef/>
      </w:r>
      <w:r w:rsidR="00932551">
        <w:rPr>
          <w:rStyle w:val="CommentReference"/>
        </w:rPr>
        <w:t>What does confidently expressed mean? Is there a cutoff?</w:t>
      </w:r>
    </w:p>
  </w:comment>
  <w:comment w:id="84" w:author="Abrash, Elizabeth" w:date="2019-05-15T12:18:00Z" w:initials="AE">
    <w:p w14:paraId="2A25DD16" w14:textId="634B7863" w:rsidR="00080E2E" w:rsidRDefault="00080E2E">
      <w:pPr>
        <w:pStyle w:val="CommentText"/>
      </w:pPr>
      <w:r>
        <w:rPr>
          <w:rStyle w:val="CommentReference"/>
        </w:rPr>
        <w:annotationRef/>
      </w:r>
      <w:r>
        <w:t>Quality control should go earlier in this section</w:t>
      </w:r>
    </w:p>
  </w:comment>
  <w:comment w:id="88" w:author="Abrash, Elizabeth" w:date="2019-05-15T12:20:00Z" w:initials="AE">
    <w:p w14:paraId="3904C5F1" w14:textId="6C5DB965" w:rsidR="00080E2E" w:rsidRDefault="00080E2E">
      <w:pPr>
        <w:pStyle w:val="CommentText"/>
      </w:pPr>
      <w:r>
        <w:rPr>
          <w:rStyle w:val="CommentReference"/>
        </w:rPr>
        <w:annotationRef/>
      </w:r>
      <w:r>
        <w:t xml:space="preserve">What does valid </w:t>
      </w:r>
      <w:r w:rsidR="00267481">
        <w:t>β</w:t>
      </w:r>
      <w:r>
        <w:t xml:space="preserve"> value mean? 0-1? </w:t>
      </w:r>
    </w:p>
  </w:comment>
  <w:comment w:id="92" w:author="Ting, Angela" w:date="2019-05-06T17:30:00Z" w:initials="TA">
    <w:p w14:paraId="43188CEE" w14:textId="77777777" w:rsidR="00A47BC8" w:rsidRDefault="003E0BB5">
      <w:r>
        <w:rPr>
          <w:rFonts w:ascii="Liberation Serif" w:eastAsia="DejaVu Sans" w:hAnsi="Liberation Serif" w:cs="DejaVu Sans"/>
          <w:sz w:val="24"/>
          <w:szCs w:val="24"/>
          <w:lang w:val="en-US" w:bidi="en-US"/>
        </w:rPr>
        <w:t>Prob. Don’t need to explain but we do need to cite.</w:t>
      </w:r>
    </w:p>
  </w:comment>
  <w:comment w:id="95" w:author="Abrash, Elizabeth" w:date="2019-05-15T12:25:00Z" w:initials="AE">
    <w:p w14:paraId="42008098" w14:textId="53FCFE04" w:rsidR="00267481" w:rsidRDefault="00267481">
      <w:pPr>
        <w:pStyle w:val="CommentText"/>
      </w:pPr>
      <w:r>
        <w:rPr>
          <w:rStyle w:val="CommentReference"/>
        </w:rPr>
        <w:annotationRef/>
      </w:r>
      <w:r>
        <w:t xml:space="preserve">What is the definition of samples here? </w:t>
      </w:r>
    </w:p>
  </w:comment>
  <w:comment w:id="94" w:author="Ting, Angela" w:date="2019-05-06T17:32:00Z" w:initials="TA">
    <w:p w14:paraId="1FE3646C" w14:textId="77777777" w:rsidR="00A47BC8" w:rsidRDefault="003E0BB5">
      <w:r>
        <w:rPr>
          <w:rFonts w:ascii="Liberation Serif" w:eastAsia="DejaVu Sans" w:hAnsi="Liberation Serif" w:cs="DejaVu Sans"/>
          <w:sz w:val="24"/>
          <w:szCs w:val="24"/>
          <w:lang w:val="en-US" w:bidi="en-US"/>
        </w:rPr>
        <w:t xml:space="preserve">What probes are used for correlation with a given gene? Only probes in the gene coding region? Did you include upstream and downstream probes (if yes, what is the boundary used)?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5C8702" w15:done="0"/>
  <w15:commentEx w15:paraId="5F9BD3C8" w15:done="0"/>
  <w15:commentEx w15:paraId="14651588" w15:done="0"/>
  <w15:commentEx w15:paraId="0BDF966B" w15:done="1"/>
  <w15:commentEx w15:paraId="1B9A3C99" w15:done="1"/>
  <w15:commentEx w15:paraId="07137621" w15:done="0"/>
  <w15:commentEx w15:paraId="55F2E250" w15:done="0"/>
  <w15:commentEx w15:paraId="3815E360" w15:done="0"/>
  <w15:commentEx w15:paraId="4D30FD6D" w15:done="0"/>
  <w15:commentEx w15:paraId="41BD1609" w15:done="0"/>
  <w15:commentEx w15:paraId="0E033D07" w15:done="0"/>
  <w15:commentEx w15:paraId="2D48DC48" w15:done="0"/>
  <w15:commentEx w15:paraId="5F378C79" w15:done="0"/>
  <w15:commentEx w15:paraId="4A99F487" w15:done="0"/>
  <w15:commentEx w15:paraId="1C4662E1" w15:done="0"/>
  <w15:commentEx w15:paraId="7114E162" w15:done="0"/>
  <w15:commentEx w15:paraId="22EC8A34" w15:done="0"/>
  <w15:commentEx w15:paraId="2DBA4D3B" w15:done="0"/>
  <w15:commentEx w15:paraId="677EAC47" w15:done="1"/>
  <w15:commentEx w15:paraId="2B4C4966" w15:done="0"/>
  <w15:commentEx w15:paraId="01A41343" w15:done="0"/>
  <w15:commentEx w15:paraId="0E83A14C" w15:done="0"/>
  <w15:commentEx w15:paraId="6ACF9DAD" w15:done="0"/>
  <w15:commentEx w15:paraId="39E0DC9D" w15:done="0"/>
  <w15:commentEx w15:paraId="027C3E58" w15:done="0"/>
  <w15:commentEx w15:paraId="73705822" w15:done="0"/>
  <w15:commentEx w15:paraId="37F209F7" w15:done="0"/>
  <w15:commentEx w15:paraId="5B750BA4" w15:done="0"/>
  <w15:commentEx w15:paraId="344C7449" w15:done="0"/>
  <w15:commentEx w15:paraId="7415E8F6" w15:done="1"/>
  <w15:commentEx w15:paraId="07971A69" w15:done="0"/>
  <w15:commentEx w15:paraId="1535F48B" w15:done="0"/>
  <w15:commentEx w15:paraId="51F32D05" w15:done="1"/>
  <w15:commentEx w15:paraId="68D9B2D8" w15:done="1"/>
  <w15:commentEx w15:paraId="02AF0262" w15:done="0"/>
  <w15:commentEx w15:paraId="0EFB0B06" w15:done="0"/>
  <w15:commentEx w15:paraId="4FE2991B" w15:done="0"/>
  <w15:commentEx w15:paraId="516C576E" w15:done="0"/>
  <w15:commentEx w15:paraId="2A25DD16" w15:done="0"/>
  <w15:commentEx w15:paraId="3904C5F1" w15:done="0"/>
  <w15:commentEx w15:paraId="43188CEE" w15:done="0"/>
  <w15:commentEx w15:paraId="42008098" w15:done="0"/>
  <w15:commentEx w15:paraId="1FE364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rash, Elizabeth">
    <w15:presenceInfo w15:providerId="AD" w15:userId="S-1-5-21-354309246-2075033425-549785860-27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C8"/>
    <w:rsid w:val="000725DB"/>
    <w:rsid w:val="00080E2E"/>
    <w:rsid w:val="000916C8"/>
    <w:rsid w:val="000E0E3E"/>
    <w:rsid w:val="001B09FB"/>
    <w:rsid w:val="00211220"/>
    <w:rsid w:val="00267481"/>
    <w:rsid w:val="00285143"/>
    <w:rsid w:val="002A6728"/>
    <w:rsid w:val="0039697F"/>
    <w:rsid w:val="003E0BB5"/>
    <w:rsid w:val="004B6797"/>
    <w:rsid w:val="00690F80"/>
    <w:rsid w:val="006D4497"/>
    <w:rsid w:val="00700EDC"/>
    <w:rsid w:val="007743CE"/>
    <w:rsid w:val="007C2166"/>
    <w:rsid w:val="008013C7"/>
    <w:rsid w:val="00932551"/>
    <w:rsid w:val="009C7822"/>
    <w:rsid w:val="00A47BC8"/>
    <w:rsid w:val="00A718A0"/>
    <w:rsid w:val="00A86003"/>
    <w:rsid w:val="00AB219F"/>
    <w:rsid w:val="00AD2E61"/>
    <w:rsid w:val="00AE0284"/>
    <w:rsid w:val="00AF3226"/>
    <w:rsid w:val="00C816F4"/>
    <w:rsid w:val="00CF3B3B"/>
    <w:rsid w:val="00D3047C"/>
    <w:rsid w:val="00D57670"/>
    <w:rsid w:val="00DA422B"/>
    <w:rsid w:val="00DF12B8"/>
    <w:rsid w:val="00EC565E"/>
    <w:rsid w:val="00EF7F90"/>
    <w:rsid w:val="00F5369C"/>
    <w:rsid w:val="00F739E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8042"/>
  <w15:docId w15:val="{4909B9C3-C90D-4EDA-9832-0204DB16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color w:val="00000A"/>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D0575"/>
    <w:rPr>
      <w:sz w:val="16"/>
      <w:szCs w:val="16"/>
    </w:rPr>
  </w:style>
  <w:style w:type="character" w:customStyle="1" w:styleId="CommentTextChar">
    <w:name w:val="Comment Text Char"/>
    <w:basedOn w:val="DefaultParagraphFont"/>
    <w:link w:val="CommentText"/>
    <w:uiPriority w:val="99"/>
    <w:semiHidden/>
    <w:qFormat/>
    <w:rsid w:val="005D0575"/>
    <w:rPr>
      <w:sz w:val="20"/>
      <w:szCs w:val="20"/>
    </w:rPr>
  </w:style>
  <w:style w:type="character" w:customStyle="1" w:styleId="CommentSubjectChar">
    <w:name w:val="Comment Subject Char"/>
    <w:basedOn w:val="CommentTextChar"/>
    <w:link w:val="CommentSubject"/>
    <w:uiPriority w:val="99"/>
    <w:semiHidden/>
    <w:qFormat/>
    <w:rsid w:val="005D0575"/>
    <w:rPr>
      <w:b/>
      <w:bCs/>
      <w:sz w:val="20"/>
      <w:szCs w:val="20"/>
    </w:rPr>
  </w:style>
  <w:style w:type="character" w:customStyle="1" w:styleId="BalloonTextChar">
    <w:name w:val="Balloon Text Char"/>
    <w:basedOn w:val="DefaultParagraphFont"/>
    <w:link w:val="BalloonText"/>
    <w:uiPriority w:val="99"/>
    <w:semiHidden/>
    <w:qFormat/>
    <w:rsid w:val="005D0575"/>
    <w:rPr>
      <w:rFonts w:ascii="Segoe UI" w:hAnsi="Segoe UI" w:cs="Segoe UI"/>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rsid w:val="005D0575"/>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D0575"/>
    <w:rPr>
      <w:b/>
      <w:bCs/>
    </w:rPr>
  </w:style>
  <w:style w:type="paragraph" w:styleId="BalloonText">
    <w:name w:val="Balloon Text"/>
    <w:basedOn w:val="Normal"/>
    <w:link w:val="BalloonTextChar"/>
    <w:uiPriority w:val="99"/>
    <w:semiHidden/>
    <w:unhideWhenUsed/>
    <w:qFormat/>
    <w:rsid w:val="005D0575"/>
    <w:pPr>
      <w:spacing w:line="240" w:lineRule="auto"/>
    </w:pPr>
    <w:rPr>
      <w:rFonts w:ascii="Segoe UI" w:hAnsi="Segoe UI" w:cs="Segoe UI"/>
      <w:sz w:val="18"/>
      <w:szCs w:val="18"/>
    </w:rPr>
  </w:style>
  <w:style w:type="paragraph" w:styleId="Revision">
    <w:name w:val="Revision"/>
    <w:uiPriority w:val="99"/>
    <w:semiHidden/>
    <w:qFormat/>
    <w:rsid w:val="003D66C8"/>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enome.cshlp.org/content/7/10/986.long" TargetMode="External"/><Relationship Id="rId13" Type="http://schemas.openxmlformats.org/officeDocument/2006/relationships/hyperlink" Target="http://isaim2018.cs.virginia.edu/papers/ISAIM2018_Deebani_Kachouie.pdf" TargetMode="External"/><Relationship Id="rId3" Type="http://schemas.openxmlformats.org/officeDocument/2006/relationships/settings" Target="settings.xml"/><Relationship Id="rId7" Type="http://schemas.openxmlformats.org/officeDocument/2006/relationships/hyperlink" Target="https://github.com/shao-lab/MAnorm" TargetMode="External"/><Relationship Id="rId12" Type="http://schemas.openxmlformats.org/officeDocument/2006/relationships/hyperlink" Target="http://isaim2018.cs.virginia.edu/papers/ISAIM2018_Deebani_Kachoui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www.ncbi.nlm.nih.gov/pmc/articles/PMC3546795/"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www.ncbi.nlm.nih.gov/pmc/articles/PMC3546795/" TargetMode="External"/><Relationship Id="rId4" Type="http://schemas.openxmlformats.org/officeDocument/2006/relationships/webSettings" Target="webSettings.xml"/><Relationship Id="rId9" Type="http://schemas.openxmlformats.org/officeDocument/2006/relationships/hyperlink" Target="https://www.ncbi.nlm.nih.gov/pmc/articles/PMC354679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B346978-940A-4839-AABF-E7688B295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6</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Cleveland Clinic</Company>
  <LinksUpToDate>false</LinksUpToDate>
  <CharactersWithSpaces>15574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Angela</dc:creator>
  <dc:description/>
  <cp:lastModifiedBy>Abrash, Elizabeth</cp:lastModifiedBy>
  <cp:revision>3</cp:revision>
  <dcterms:created xsi:type="dcterms:W3CDTF">2019-05-06T14:48:00Z</dcterms:created>
  <dcterms:modified xsi:type="dcterms:W3CDTF">2019-05-15T17:18:00Z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Cleveland Clinic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ndeley Recent Style Id 0_1">
    <vt:lpwstr>http://www.zotero.org/styles/american-sociological-association</vt:lpwstr>
  </property>
  <property fmtid="{D5CDD505-2E9C-101B-9397-08002B2CF9AE}" pid="10" name="Mendeley Recent Style Name 0_1">
    <vt:lpwstr>American Sociological Association</vt:lpwstr>
  </property>
  <property fmtid="{D5CDD505-2E9C-101B-9397-08002B2CF9AE}" pid="11" name="Mendeley Recent Style Id 1_1">
    <vt:lpwstr>http://www.zotero.org/styles/chicago-author-date</vt:lpwstr>
  </property>
  <property fmtid="{D5CDD505-2E9C-101B-9397-08002B2CF9AE}" pid="12" name="Mendeley Recent Style Name 1_1">
    <vt:lpwstr>Chicago Manual of Style 17th edition (author-date)</vt:lpwstr>
  </property>
  <property fmtid="{D5CDD505-2E9C-101B-9397-08002B2CF9AE}" pid="13" name="Mendeley Recent Style Id 2_1">
    <vt:lpwstr>http://www.zotero.org/styles/harvard-cite-them-right</vt:lpwstr>
  </property>
  <property fmtid="{D5CDD505-2E9C-101B-9397-08002B2CF9AE}" pid="14" name="Mendeley Recent Style Name 2_1">
    <vt:lpwstr>Cite Them Right 10th edition - Harvard</vt:lpwstr>
  </property>
  <property fmtid="{D5CDD505-2E9C-101B-9397-08002B2CF9AE}" pid="15" name="Mendeley Recent Style Id 3_1">
    <vt:lpwstr>http://www.zotero.org/styles/council-of-science-editors</vt:lpwstr>
  </property>
  <property fmtid="{D5CDD505-2E9C-101B-9397-08002B2CF9AE}" pid="16" name="Mendeley Recent Style Name 3_1">
    <vt:lpwstr>Council of Science Editors, Citation-Sequence (numeric)</vt:lpwstr>
  </property>
  <property fmtid="{D5CDD505-2E9C-101B-9397-08002B2CF9AE}" pid="17" name="Mendeley Recent Style Id 4_1">
    <vt:lpwstr>http://www.zotero.org/styles/harvard1</vt:lpwstr>
  </property>
  <property fmtid="{D5CDD505-2E9C-101B-9397-08002B2CF9AE}" pid="18" name="Mendeley Recent Style Name 4_1">
    <vt:lpwstr>Harvard reference format 1 (deprecated)</vt:lpwstr>
  </property>
  <property fmtid="{D5CDD505-2E9C-101B-9397-08002B2CF9AE}" pid="19" name="Mendeley Recent Style Id 5_1">
    <vt:lpwstr>http://www.zotero.org/styles/ieee</vt:lpwstr>
  </property>
  <property fmtid="{D5CDD505-2E9C-101B-9397-08002B2CF9AE}" pid="20" name="Mendeley Recent Style Name 5_1">
    <vt:lpwstr>IEEE</vt:lpwstr>
  </property>
  <property fmtid="{D5CDD505-2E9C-101B-9397-08002B2CF9AE}" pid="21" name="Mendeley Recent Style Id 6_1">
    <vt:lpwstr>http://www.zotero.org/styles/modern-humanities-research-association</vt:lpwstr>
  </property>
  <property fmtid="{D5CDD505-2E9C-101B-9397-08002B2CF9AE}" pid="22" name="Mendeley Recent Style Name 6_1">
    <vt:lpwstr>Modern Humanities Research Association 3rd edition (note with bibliography)</vt:lpwstr>
  </property>
  <property fmtid="{D5CDD505-2E9C-101B-9397-08002B2CF9AE}" pid="23" name="Mendeley Recent Style Id 7_1">
    <vt:lpwstr>http://www.zotero.org/styles/modern-language-association</vt:lpwstr>
  </property>
  <property fmtid="{D5CDD505-2E9C-101B-9397-08002B2CF9AE}" pid="24" name="Mendeley Recent Style Name 7_1">
    <vt:lpwstr>Modern Language Association 8th edition</vt:lpwstr>
  </property>
  <property fmtid="{D5CDD505-2E9C-101B-9397-08002B2CF9AE}" pid="25" name="Mendeley Recent Style Id 8_1">
    <vt:lpwstr>http://www.zotero.org/styles/nature</vt:lpwstr>
  </property>
  <property fmtid="{D5CDD505-2E9C-101B-9397-08002B2CF9AE}" pid="26" name="Mendeley Recent Style Name 8_1">
    <vt:lpwstr>Nature</vt:lpwstr>
  </property>
  <property fmtid="{D5CDD505-2E9C-101B-9397-08002B2CF9AE}" pid="27" name="Mendeley Recent Style Id 9_1">
    <vt:lpwstr>http://www.zotero.org/styles/vancouver</vt:lpwstr>
  </property>
  <property fmtid="{D5CDD505-2E9C-101B-9397-08002B2CF9AE}" pid="28" name="Mendeley Recent Style Name 9_1">
    <vt:lpwstr>Vancouver</vt:lpwstr>
  </property>
</Properties>
</file>